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EC9D" w14:textId="0CA344EF" w:rsidR="00E170DF" w:rsidRPr="00D66CD2" w:rsidRDefault="00E170DF" w:rsidP="00E170DF">
      <w:pPr>
        <w:pStyle w:val="1"/>
        <w:jc w:val="center"/>
        <w:rPr>
          <w:rFonts w:ascii="Times New Roman" w:hAnsi="Times New Roman" w:cs="Times New Roman"/>
        </w:rPr>
      </w:pPr>
      <w:r w:rsidRPr="00D66CD2">
        <w:rPr>
          <w:rFonts w:ascii="Times New Roman" w:hAnsi="Times New Roman" w:cs="Times New Roman"/>
        </w:rPr>
        <w:t xml:space="preserve">Assignment </w:t>
      </w:r>
      <w:r w:rsidR="00230437" w:rsidRPr="00D66CD2">
        <w:rPr>
          <w:rFonts w:ascii="Times New Roman" w:hAnsi="Times New Roman" w:cs="Times New Roman"/>
        </w:rPr>
        <w:t>3</w:t>
      </w:r>
      <w:r w:rsidRPr="00D66CD2">
        <w:rPr>
          <w:rFonts w:ascii="Times New Roman" w:hAnsi="Times New Roman" w:cs="Times New Roman"/>
        </w:rPr>
        <w:t xml:space="preserve">:  Energy </w:t>
      </w:r>
      <w:r w:rsidR="00230437" w:rsidRPr="00D66CD2">
        <w:rPr>
          <w:rFonts w:ascii="Times New Roman" w:hAnsi="Times New Roman" w:cs="Times New Roman"/>
        </w:rPr>
        <w:t>Growth Rates and Carbon Emission Factors</w:t>
      </w:r>
    </w:p>
    <w:p w14:paraId="39322844" w14:textId="46C7441E" w:rsidR="00E170DF" w:rsidRPr="00D66CD2" w:rsidRDefault="00E170DF" w:rsidP="00E170DF">
      <w:pPr>
        <w:rPr>
          <w:rStyle w:val="a9"/>
          <w:bCs/>
          <w:i w:val="0"/>
        </w:rPr>
      </w:pPr>
      <w:r w:rsidRPr="002E0802">
        <w:rPr>
          <w:rStyle w:val="a9"/>
        </w:rPr>
        <w:t xml:space="preserve">Instructions: </w:t>
      </w:r>
      <w:r w:rsidR="00230437" w:rsidRPr="002E0802">
        <w:rPr>
          <w:rStyle w:val="a9"/>
        </w:rPr>
        <w:t>Use Microsoft Excel for Problem</w:t>
      </w:r>
      <w:r w:rsidR="00D546B0" w:rsidRPr="002E0802">
        <w:rPr>
          <w:rStyle w:val="a9"/>
        </w:rPr>
        <w:t xml:space="preserve">s 1 &amp; 2. </w:t>
      </w:r>
      <w:r w:rsidR="00446342" w:rsidRPr="002E0802">
        <w:rPr>
          <w:rStyle w:val="a9"/>
        </w:rPr>
        <w:t>“Building Charts Tutorial”</w:t>
      </w:r>
      <w:r w:rsidR="00D546B0" w:rsidRPr="002E0802">
        <w:rPr>
          <w:rStyle w:val="a9"/>
        </w:rPr>
        <w:t xml:space="preserve"> is posted on </w:t>
      </w:r>
      <w:r w:rsidR="00D21CAB" w:rsidRPr="002E0802">
        <w:rPr>
          <w:rStyle w:val="a9"/>
        </w:rPr>
        <w:t>Canvas</w:t>
      </w:r>
      <w:r w:rsidR="00230437" w:rsidRPr="002E0802">
        <w:rPr>
          <w:rStyle w:val="a9"/>
        </w:rPr>
        <w:t>.</w:t>
      </w:r>
      <w:r w:rsidR="00D546B0" w:rsidRPr="002E0802">
        <w:rPr>
          <w:rStyle w:val="a9"/>
        </w:rPr>
        <w:t xml:space="preserve"> Refer to the conversion factors sheet on </w:t>
      </w:r>
      <w:r w:rsidR="00831C29" w:rsidRPr="002E0802">
        <w:rPr>
          <w:rStyle w:val="a9"/>
        </w:rPr>
        <w:t xml:space="preserve">Canvas </w:t>
      </w:r>
      <w:r w:rsidR="00D546B0" w:rsidRPr="002E0802">
        <w:rPr>
          <w:rStyle w:val="a9"/>
        </w:rPr>
        <w:t>when appropriate.</w:t>
      </w:r>
      <w:r w:rsidRPr="002E0802">
        <w:rPr>
          <w:rStyle w:val="a9"/>
        </w:rPr>
        <w:t xml:space="preserve">  </w:t>
      </w:r>
      <w:r w:rsidRPr="002E0802">
        <w:rPr>
          <w:rStyle w:val="a9"/>
          <w:b/>
          <w:bCs/>
          <w:u w:val="single"/>
        </w:rPr>
        <w:t>Show your work.</w:t>
      </w:r>
      <w:r w:rsidR="00831C29" w:rsidRPr="002E0802">
        <w:rPr>
          <w:rStyle w:val="a9"/>
          <w:b/>
          <w:bCs/>
          <w:u w:val="single"/>
        </w:rPr>
        <w:t xml:space="preserve"> </w:t>
      </w:r>
      <w:r w:rsidR="00831C29" w:rsidRPr="002E0802">
        <w:rPr>
          <w:rStyle w:val="a9"/>
          <w:bCs/>
          <w:i w:val="0"/>
        </w:rPr>
        <w:t xml:space="preserve">For the Excel problems, you do not need to submit the Excel file; instead, you should </w:t>
      </w:r>
      <w:r w:rsidR="00661167" w:rsidRPr="002E0802">
        <w:rPr>
          <w:rStyle w:val="a9"/>
          <w:bCs/>
          <w:i w:val="0"/>
        </w:rPr>
        <w:t xml:space="preserve">write out </w:t>
      </w:r>
      <w:r w:rsidR="004752FE" w:rsidRPr="002E0802">
        <w:rPr>
          <w:rStyle w:val="a9"/>
          <w:bCs/>
          <w:i w:val="0"/>
        </w:rPr>
        <w:t xml:space="preserve">the equations you used, the solution process, and </w:t>
      </w:r>
      <w:r w:rsidR="00831C29" w:rsidRPr="002E0802">
        <w:rPr>
          <w:rStyle w:val="a9"/>
          <w:bCs/>
          <w:i w:val="0"/>
        </w:rPr>
        <w:t xml:space="preserve">the graphs. </w:t>
      </w:r>
    </w:p>
    <w:p w14:paraId="0138650A" w14:textId="77777777" w:rsidR="00661167" w:rsidRPr="00443F7C" w:rsidRDefault="00661167" w:rsidP="00E170DF">
      <w:pPr>
        <w:rPr>
          <w:rStyle w:val="a9"/>
          <w:i w:val="0"/>
        </w:rPr>
      </w:pPr>
    </w:p>
    <w:p w14:paraId="543F7B63" w14:textId="4FF5F1F7" w:rsidR="00E170DF" w:rsidRPr="00D66CD2" w:rsidRDefault="00E170DF" w:rsidP="00E170DF">
      <w:pPr>
        <w:pStyle w:val="21"/>
        <w:rPr>
          <w:rFonts w:ascii="Times New Roman" w:hAnsi="Times New Roman" w:cs="Times New Roman"/>
          <w:u w:val="single"/>
        </w:rPr>
      </w:pPr>
      <w:r w:rsidRPr="00D66CD2">
        <w:rPr>
          <w:rFonts w:ascii="Times New Roman" w:hAnsi="Times New Roman" w:cs="Times New Roman"/>
          <w:u w:val="single"/>
        </w:rPr>
        <w:t xml:space="preserve">Problems on </w:t>
      </w:r>
      <w:r w:rsidR="00230437" w:rsidRPr="00D66CD2">
        <w:rPr>
          <w:rFonts w:ascii="Times New Roman" w:hAnsi="Times New Roman" w:cs="Times New Roman"/>
          <w:u w:val="single"/>
        </w:rPr>
        <w:t>Growth Rates</w:t>
      </w:r>
    </w:p>
    <w:p w14:paraId="226D7822" w14:textId="4D60C17C" w:rsidR="00E170DF" w:rsidRPr="002E0802" w:rsidRDefault="00E170DF" w:rsidP="00795D9E">
      <w:r w:rsidRPr="002E0802">
        <w:rPr>
          <w:b/>
          <w:bCs/>
        </w:rPr>
        <w:t>Q</w:t>
      </w:r>
      <w:r w:rsidR="00795D9E" w:rsidRPr="002E0802">
        <w:rPr>
          <w:b/>
          <w:bCs/>
        </w:rPr>
        <w:t xml:space="preserve">uestion </w:t>
      </w:r>
      <w:r w:rsidRPr="002E0802">
        <w:rPr>
          <w:b/>
          <w:bCs/>
        </w:rPr>
        <w:t xml:space="preserve">1 </w:t>
      </w:r>
      <w:r w:rsidR="003956E8" w:rsidRPr="002E0802">
        <w:rPr>
          <w:noProof/>
        </w:rPr>
        <mc:AlternateContent>
          <mc:Choice Requires="wps">
            <w:drawing>
              <wp:inline distT="0" distB="0" distL="0" distR="0" wp14:anchorId="6AE5BE55" wp14:editId="0AC3C376">
                <wp:extent cx="301625" cy="301625"/>
                <wp:effectExtent l="0" t="0" r="0" b="0"/>
                <wp:docPr id="3" name="Rectangle 3" descr="P5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0F23" id="Rectangle 3" o:spid="_x0000_s1026" alt="https://pbs.twimg.com/media/BQXdRDSCUAAe1SU.jpg:lar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AYx1QffAgAA9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162FAA18" w14:textId="77777777" w:rsidR="00230437" w:rsidRPr="00D66CD2" w:rsidRDefault="00230437" w:rsidP="00230437">
      <w:pPr>
        <w:tabs>
          <w:tab w:val="center" w:pos="720"/>
          <w:tab w:val="right" w:pos="8640"/>
        </w:tabs>
        <w:spacing w:line="360" w:lineRule="atLeast"/>
      </w:pPr>
      <w:r w:rsidRPr="00D66CD2">
        <w:t xml:space="preserve">Electricity Growth Rates: </w:t>
      </w:r>
    </w:p>
    <w:p w14:paraId="4A71D049" w14:textId="57C3AC4E" w:rsidR="001C343D" w:rsidRDefault="00AD6F35" w:rsidP="001C343D">
      <w:pPr>
        <w:pStyle w:val="aa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>Download a</w:t>
      </w:r>
      <w:r w:rsidR="00DB557D">
        <w:t>n Excel</w:t>
      </w:r>
      <w:r w:rsidRPr="00D66CD2">
        <w:t xml:space="preserve"> spreadsheet of </w:t>
      </w:r>
      <w:r w:rsidR="00230437" w:rsidRPr="00D66CD2">
        <w:t xml:space="preserve">electricity end use data </w:t>
      </w:r>
      <w:r w:rsidRPr="00D66CD2">
        <w:t xml:space="preserve">from </w:t>
      </w:r>
      <w:r w:rsidR="00C564DE" w:rsidRPr="00D66CD2">
        <w:t>EIA’s Monthly Energy Review (</w:t>
      </w:r>
      <w:r w:rsidR="002C544A" w:rsidRPr="00D66CD2">
        <w:t>MER</w:t>
      </w:r>
      <w:r w:rsidR="00C564DE" w:rsidRPr="00D66CD2">
        <w:t>)</w:t>
      </w:r>
      <w:r w:rsidRPr="00D66CD2">
        <w:t>. Go to</w:t>
      </w:r>
      <w:r w:rsidR="00AE5C7D" w:rsidRPr="00D66CD2">
        <w:t xml:space="preserve"> </w:t>
      </w:r>
      <w:hyperlink r:id="rId8" w:history="1">
        <w:r w:rsidR="00AE5C7D" w:rsidRPr="00D66CD2">
          <w:rPr>
            <w:rStyle w:val="ab"/>
          </w:rPr>
          <w:t>https://www.eia.gov/totalenergy/data/monthly/</w:t>
        </w:r>
      </w:hyperlink>
      <w:r w:rsidRPr="00D66CD2">
        <w:t xml:space="preserve">, expand “Electricity” and look for Table 7.6. Use the “Annual Data” tab of the spreadsheet to </w:t>
      </w:r>
      <w:r w:rsidR="002C544A" w:rsidRPr="00D66CD2">
        <w:t xml:space="preserve">determine the </w:t>
      </w:r>
      <w:r w:rsidR="00205B7C" w:rsidRPr="00D66CD2">
        <w:t xml:space="preserve">annual </w:t>
      </w:r>
      <w:r w:rsidR="00230437" w:rsidRPr="00D66CD2">
        <w:t xml:space="preserve">growth rate for electricity </w:t>
      </w:r>
      <w:r w:rsidR="00205B7C" w:rsidRPr="00D66CD2">
        <w:t xml:space="preserve">consumption </w:t>
      </w:r>
      <w:r w:rsidR="00B959D4" w:rsidRPr="00D66CD2">
        <w:t>in the period 19</w:t>
      </w:r>
      <w:r w:rsidRPr="00D66CD2">
        <w:t>50</w:t>
      </w:r>
      <w:r w:rsidR="004A7B65" w:rsidRPr="00D66CD2">
        <w:t>-1973</w:t>
      </w:r>
      <w:r w:rsidR="00D866A8">
        <w:t xml:space="preserve"> (in Excel)</w:t>
      </w:r>
      <w:r w:rsidR="00230437" w:rsidRPr="00D66CD2">
        <w:t xml:space="preserve">. </w:t>
      </w:r>
    </w:p>
    <w:p w14:paraId="3D9D1DB5" w14:textId="510BBD81" w:rsidR="00230437" w:rsidRPr="00D66CD2" w:rsidRDefault="001C343D" w:rsidP="001C343D">
      <w:pPr>
        <w:pStyle w:val="aa"/>
        <w:tabs>
          <w:tab w:val="center" w:pos="1440"/>
          <w:tab w:val="right" w:pos="8640"/>
        </w:tabs>
        <w:spacing w:line="360" w:lineRule="auto"/>
      </w:pPr>
      <w:r>
        <w:t>(HINT: use the data from all years in this window, not just start and end years).</w:t>
      </w:r>
    </w:p>
    <w:p w14:paraId="4F896B11" w14:textId="64D49F69" w:rsidR="00230437" w:rsidRPr="00D66CD2" w:rsidRDefault="00230437" w:rsidP="00D66CD2">
      <w:pPr>
        <w:pStyle w:val="aa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>What was the doubling time? Determine what the electric</w:t>
      </w:r>
      <w:r w:rsidR="00205B7C" w:rsidRPr="00D66CD2">
        <w:t xml:space="preserve">ity consumption would be </w:t>
      </w:r>
      <w:proofErr w:type="gramStart"/>
      <w:r w:rsidR="00205B7C" w:rsidRPr="00D66CD2">
        <w:t xml:space="preserve">in </w:t>
      </w:r>
      <w:r w:rsidR="006F14A6">
        <w:rPr>
          <w:rFonts w:eastAsiaTheme="minorEastAsia" w:hint="eastAsia"/>
          <w:lang w:eastAsia="zh-CN"/>
        </w:rPr>
        <w:t xml:space="preserve"> 2023</w:t>
      </w:r>
      <w:proofErr w:type="gramEnd"/>
      <w:r w:rsidR="006F14A6">
        <w:rPr>
          <w:rFonts w:eastAsiaTheme="minorEastAsia" w:hint="eastAsia"/>
          <w:lang w:eastAsia="zh-CN"/>
        </w:rPr>
        <w:t xml:space="preserve"> </w:t>
      </w:r>
      <w:r w:rsidRPr="00D66CD2">
        <w:t xml:space="preserve">if </w:t>
      </w:r>
      <w:r w:rsidR="008C2016" w:rsidRPr="00D66CD2">
        <w:t xml:space="preserve">consumption had continued to grow at the same rate as it did </w:t>
      </w:r>
      <w:r w:rsidR="00FD35A5" w:rsidRPr="00D66CD2">
        <w:t>from 19</w:t>
      </w:r>
      <w:r w:rsidR="00AD6F35" w:rsidRPr="00D66CD2">
        <w:t>50</w:t>
      </w:r>
      <w:r w:rsidR="00FD35A5" w:rsidRPr="00D66CD2">
        <w:t xml:space="preserve"> to 197</w:t>
      </w:r>
      <w:r w:rsidR="004A7B65" w:rsidRPr="00D66CD2">
        <w:t>3</w:t>
      </w:r>
      <w:r w:rsidR="00E0798E">
        <w:t xml:space="preserve"> (HINT: use your trendline equation from Q1a)</w:t>
      </w:r>
      <w:r w:rsidRPr="00D66CD2">
        <w:t xml:space="preserve">. </w:t>
      </w:r>
    </w:p>
    <w:p w14:paraId="65DD3B7F" w14:textId="4BF47CCD" w:rsidR="00230437" w:rsidRPr="00D66CD2" w:rsidRDefault="00230437" w:rsidP="00D66CD2">
      <w:pPr>
        <w:pStyle w:val="aa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 xml:space="preserve">Efficiency was responsible for </w:t>
      </w:r>
      <w:r w:rsidR="004A7B65" w:rsidRPr="00D66CD2">
        <w:t>the lower growth rate after 1973</w:t>
      </w:r>
      <w:r w:rsidRPr="00D66CD2">
        <w:t xml:space="preserve">. Find the actual US electricity consumption (total end use </w:t>
      </w:r>
      <w:r w:rsidR="00205B7C" w:rsidRPr="00D66CD2">
        <w:t xml:space="preserve">all sectors) in </w:t>
      </w:r>
      <w:r w:rsidR="006F14A6">
        <w:rPr>
          <w:rFonts w:eastAsiaTheme="minorEastAsia" w:hint="eastAsia"/>
          <w:lang w:eastAsia="zh-CN"/>
        </w:rPr>
        <w:t>2023</w:t>
      </w:r>
      <w:r w:rsidR="009C6B8D" w:rsidRPr="00D66CD2">
        <w:t xml:space="preserve"> </w:t>
      </w:r>
      <w:r w:rsidRPr="00D66CD2">
        <w:t>in Table</w:t>
      </w:r>
      <w:r w:rsidR="00AD6F35" w:rsidRPr="00D66CD2">
        <w:t xml:space="preserve"> </w:t>
      </w:r>
      <w:r w:rsidR="00205B7C" w:rsidRPr="00D66CD2">
        <w:t>7.6</w:t>
      </w:r>
      <w:r w:rsidRPr="00D66CD2">
        <w:t>.</w:t>
      </w:r>
    </w:p>
    <w:p w14:paraId="60435E54" w14:textId="77777777" w:rsidR="00230437" w:rsidRPr="00D66CD2" w:rsidRDefault="00230437" w:rsidP="00230437">
      <w:pPr>
        <w:tabs>
          <w:tab w:val="center" w:pos="1440"/>
        </w:tabs>
        <w:rPr>
          <w:i/>
        </w:rPr>
      </w:pPr>
    </w:p>
    <w:p w14:paraId="346260B7" w14:textId="15DE2E79" w:rsidR="00AD6F35" w:rsidRPr="006F14A6" w:rsidRDefault="00230437" w:rsidP="00230437">
      <w:pPr>
        <w:tabs>
          <w:tab w:val="center" w:pos="1440"/>
        </w:tabs>
        <w:rPr>
          <w:i/>
        </w:rPr>
      </w:pPr>
      <w:r w:rsidRPr="00D66CD2">
        <w:rPr>
          <w:i/>
        </w:rPr>
        <w:t xml:space="preserve">Note: </w:t>
      </w:r>
      <w:r w:rsidR="001D0D9B" w:rsidRPr="00D66CD2">
        <w:rPr>
          <w:i/>
        </w:rPr>
        <w:t>If you’re having difficulty finding the spreadsheet for</w:t>
      </w:r>
      <w:r w:rsidRPr="00D66CD2">
        <w:rPr>
          <w:i/>
        </w:rPr>
        <w:t xml:space="preserve"> </w:t>
      </w:r>
      <w:r w:rsidR="002C544A" w:rsidRPr="00D66CD2">
        <w:rPr>
          <w:i/>
        </w:rPr>
        <w:t>Table 7.6</w:t>
      </w:r>
      <w:r w:rsidR="001D0D9B" w:rsidRPr="00D66CD2">
        <w:rPr>
          <w:i/>
        </w:rPr>
        <w:t xml:space="preserve"> in the EIA MER, try copying and pasting this link into your browser </w:t>
      </w:r>
    </w:p>
    <w:p w14:paraId="559E12B5" w14:textId="6F9195D0" w:rsidR="00403FB7" w:rsidRDefault="00FF7D75" w:rsidP="00230437">
      <w:pPr>
        <w:tabs>
          <w:tab w:val="center" w:pos="1440"/>
        </w:tabs>
        <w:rPr>
          <w:i/>
          <w:iCs/>
        </w:rPr>
      </w:pPr>
      <w:hyperlink r:id="rId9" w:history="1">
        <w:r w:rsidRPr="00886118">
          <w:rPr>
            <w:rStyle w:val="ab"/>
            <w:i/>
            <w:iCs/>
          </w:rPr>
          <w:t>https://www.eia.gov/totalenergy/data/browser/xls.php?tbl=T07.06&amp;freq=m</w:t>
        </w:r>
      </w:hyperlink>
    </w:p>
    <w:p w14:paraId="2FFE5D06" w14:textId="58763B89" w:rsidR="00230437" w:rsidRPr="002E0802" w:rsidRDefault="00230437" w:rsidP="00230437">
      <w:r w:rsidRPr="002E0802">
        <w:rPr>
          <w:b/>
          <w:bCs/>
        </w:rPr>
        <w:t xml:space="preserve">Question 2 </w:t>
      </w:r>
      <w:r w:rsidRPr="002E0802">
        <w:rPr>
          <w:noProof/>
        </w:rPr>
        <mc:AlternateContent>
          <mc:Choice Requires="wps">
            <w:drawing>
              <wp:inline distT="0" distB="0" distL="0" distR="0" wp14:anchorId="4C43698C" wp14:editId="51350CCE">
                <wp:extent cx="301625" cy="301625"/>
                <wp:effectExtent l="0" t="0" r="0" b="0"/>
                <wp:docPr id="2" name="Rectangle 2" descr="P13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B9395" id="Rectangle 2" o:spid="_x0000_s1026" alt="https://pbs.twimg.com/media/BQXdRDSCUAAe1SU.jpg:lar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D429vHfAgAA9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099128E7" w14:textId="2F21B5EE" w:rsidR="00230437" w:rsidRPr="00D66CD2" w:rsidRDefault="00230437" w:rsidP="00230437">
      <w:pPr>
        <w:tabs>
          <w:tab w:val="center" w:pos="720"/>
          <w:tab w:val="right" w:pos="1440"/>
        </w:tabs>
        <w:spacing w:line="360" w:lineRule="atLeast"/>
      </w:pPr>
      <w:r w:rsidRPr="00D66CD2">
        <w:t>Gasoline Growth Rates:</w:t>
      </w:r>
    </w:p>
    <w:p w14:paraId="20DAEB14" w14:textId="432DC4BF" w:rsidR="00230437" w:rsidRPr="00D66CD2" w:rsidRDefault="00230437" w:rsidP="00D66CD2">
      <w:pPr>
        <w:pStyle w:val="aa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 xml:space="preserve">From </w:t>
      </w:r>
      <w:r w:rsidR="00F926D3" w:rsidRPr="00D66CD2">
        <w:t>Table 3.5</w:t>
      </w:r>
      <w:r w:rsidR="002B3063" w:rsidRPr="00D66CD2">
        <w:t xml:space="preserve"> of </w:t>
      </w:r>
      <w:r w:rsidR="00AE5C7D" w:rsidRPr="00D66CD2">
        <w:t>EIA’s MER</w:t>
      </w:r>
      <w:r w:rsidR="002B3063" w:rsidRPr="00D66CD2">
        <w:t>,</w:t>
      </w:r>
      <w:r w:rsidRPr="00D66CD2">
        <w:t xml:space="preserve"> Petroleum Products Supplied, determine the growth rate in motor gasoline supply from 19</w:t>
      </w:r>
      <w:r w:rsidR="002B3063" w:rsidRPr="00D66CD2">
        <w:t>49</w:t>
      </w:r>
      <w:r w:rsidRPr="00D66CD2">
        <w:t xml:space="preserve"> to 1973.</w:t>
      </w:r>
      <w:r w:rsidR="00AE5C7D" w:rsidRPr="00D66CD2">
        <w:t xml:space="preserve"> Go to </w:t>
      </w:r>
      <w:hyperlink r:id="rId10" w:history="1">
        <w:r w:rsidR="00AE5C7D" w:rsidRPr="00D66CD2">
          <w:rPr>
            <w:rStyle w:val="ab"/>
          </w:rPr>
          <w:t>https://www.eia.gov/totalenergy/data/monthly/</w:t>
        </w:r>
      </w:hyperlink>
      <w:r w:rsidR="00AE5C7D" w:rsidRPr="00D66CD2">
        <w:t>, expand “Petroleum” and look for Table 3.5.</w:t>
      </w:r>
      <w:r w:rsidR="00894EBD" w:rsidRPr="00D66CD2">
        <w:t xml:space="preserve"> Use the “Annual Data” tab of the spreadsheet.</w:t>
      </w:r>
    </w:p>
    <w:p w14:paraId="09792AD9" w14:textId="72DF23AF" w:rsidR="00230437" w:rsidRPr="00D66CD2" w:rsidRDefault="00230437" w:rsidP="00D66CD2">
      <w:pPr>
        <w:pStyle w:val="aa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>Determine the growth rate in motor gasoline supply from 198</w:t>
      </w:r>
      <w:r w:rsidR="002B3063" w:rsidRPr="00D66CD2">
        <w:t>0</w:t>
      </w:r>
      <w:r w:rsidRPr="00D66CD2">
        <w:t xml:space="preserve"> – 199</w:t>
      </w:r>
      <w:r w:rsidR="002B3063" w:rsidRPr="00D66CD2">
        <w:t>0</w:t>
      </w:r>
      <w:r w:rsidRPr="00D66CD2">
        <w:t>. Compare this rate with the rate from 19</w:t>
      </w:r>
      <w:r w:rsidR="002B3063" w:rsidRPr="00D66CD2">
        <w:t>49</w:t>
      </w:r>
      <w:r w:rsidRPr="00D66CD2">
        <w:t xml:space="preserve"> – 1973.</w:t>
      </w:r>
    </w:p>
    <w:p w14:paraId="086D6C60" w14:textId="7F16FCE4" w:rsidR="00230437" w:rsidRPr="00D66CD2" w:rsidRDefault="00230437" w:rsidP="00D66CD2">
      <w:pPr>
        <w:pStyle w:val="aa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>What key factor accounts for the lower growth rate during 198</w:t>
      </w:r>
      <w:r w:rsidR="002B3063" w:rsidRPr="00D66CD2">
        <w:t>0</w:t>
      </w:r>
      <w:r w:rsidRPr="00D66CD2">
        <w:t xml:space="preserve"> – 199</w:t>
      </w:r>
      <w:r w:rsidR="002B3063" w:rsidRPr="00D66CD2">
        <w:t>0</w:t>
      </w:r>
      <w:r w:rsidRPr="00D66CD2">
        <w:t xml:space="preserve">? Consider the following statistics reported in the Transportation Energy Data Book </w:t>
      </w:r>
      <w:r w:rsidRPr="00D66CD2">
        <w:lastRenderedPageBreak/>
        <w:t>(</w:t>
      </w:r>
      <w:hyperlink r:id="rId11" w:history="1">
        <w:r w:rsidR="00AA4CE3" w:rsidRPr="00AA4CE3">
          <w:rPr>
            <w:rStyle w:val="ab"/>
          </w:rPr>
          <w:t>https://tedb.ornl.gov/</w:t>
        </w:r>
      </w:hyperlink>
      <w:r w:rsidRPr="00D66CD2">
        <w:t xml:space="preserve">) when making your </w:t>
      </w:r>
      <w:r w:rsidRPr="00D66CD2">
        <w:rPr>
          <w:b/>
          <w:bCs/>
        </w:rPr>
        <w:t>qualitative assessment</w:t>
      </w:r>
      <w:r w:rsidRPr="00D66CD2">
        <w:t xml:space="preserve">: the population trend (Table </w:t>
      </w:r>
      <w:r w:rsidR="00B0136F">
        <w:t>9</w:t>
      </w:r>
      <w:r w:rsidRPr="00D66CD2">
        <w:t>.</w:t>
      </w:r>
      <w:r w:rsidR="002B3063" w:rsidRPr="00D66CD2">
        <w:t>0</w:t>
      </w:r>
      <w:r w:rsidRPr="00D66CD2">
        <w:t xml:space="preserve">1), VMT/Capita trend (Table </w:t>
      </w:r>
      <w:r w:rsidR="00B0136F">
        <w:t>9</w:t>
      </w:r>
      <w:r w:rsidRPr="00D66CD2">
        <w:t>.</w:t>
      </w:r>
      <w:r w:rsidR="002B3063" w:rsidRPr="00D66CD2">
        <w:t>0</w:t>
      </w:r>
      <w:r w:rsidRPr="00D66CD2">
        <w:t>2) a</w:t>
      </w:r>
      <w:r w:rsidR="005468B3" w:rsidRPr="00D66CD2">
        <w:t>nd fuel economy trend (Table 4.</w:t>
      </w:r>
      <w:r w:rsidR="002B3063" w:rsidRPr="00D66CD2">
        <w:t>0</w:t>
      </w:r>
      <w:r w:rsidR="00B0136F">
        <w:t>9</w:t>
      </w:r>
      <w:r w:rsidRPr="00D66CD2">
        <w:t>).</w:t>
      </w:r>
    </w:p>
    <w:p w14:paraId="3B4D38DD" w14:textId="77777777" w:rsidR="00230437" w:rsidRPr="00D66CD2" w:rsidRDefault="00230437" w:rsidP="00230437">
      <w:pPr>
        <w:tabs>
          <w:tab w:val="center" w:pos="1440"/>
        </w:tabs>
        <w:ind w:left="720"/>
        <w:rPr>
          <w:i/>
        </w:rPr>
      </w:pPr>
      <w:r w:rsidRPr="00D66CD2">
        <w:rPr>
          <w:i/>
        </w:rPr>
        <w:tab/>
      </w:r>
    </w:p>
    <w:p w14:paraId="4E505DF7" w14:textId="2BF38A41" w:rsidR="00230437" w:rsidRPr="006F14A6" w:rsidRDefault="00230437" w:rsidP="00D66CD2">
      <w:pPr>
        <w:tabs>
          <w:tab w:val="center" w:pos="1440"/>
        </w:tabs>
        <w:rPr>
          <w:i/>
        </w:rPr>
      </w:pPr>
      <w:r w:rsidRPr="00D66CD2">
        <w:rPr>
          <w:i/>
        </w:rPr>
        <w:t xml:space="preserve">Note: </w:t>
      </w:r>
      <w:r w:rsidR="00222867" w:rsidRPr="00D66CD2">
        <w:rPr>
          <w:i/>
        </w:rPr>
        <w:t xml:space="preserve">If you’re having difficulty finding the spreadsheet for Table 3.5 in the EIA MER, try copying and pasting this link into your browser </w:t>
      </w:r>
      <w:hyperlink r:id="rId12" w:history="1">
        <w:r w:rsidR="00FF7D75" w:rsidRPr="00886118">
          <w:rPr>
            <w:rStyle w:val="ab"/>
            <w:i/>
            <w:iCs/>
          </w:rPr>
          <w:t>https://www.eia.gov/totalenergy/data/browser/xls.php?tbl=T03.05&amp;freq=m</w:t>
        </w:r>
      </w:hyperlink>
    </w:p>
    <w:p w14:paraId="41E7DCAE" w14:textId="77777777" w:rsidR="00F926D3" w:rsidRPr="00D66CD2" w:rsidRDefault="00F926D3" w:rsidP="00230437">
      <w:pPr>
        <w:pStyle w:val="21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14:paraId="3E526783" w14:textId="1F0BA4BF" w:rsidR="00230437" w:rsidRPr="00D66CD2" w:rsidRDefault="00230437" w:rsidP="00230437">
      <w:pPr>
        <w:pStyle w:val="21"/>
        <w:rPr>
          <w:rFonts w:ascii="Times New Roman" w:hAnsi="Times New Roman" w:cs="Times New Roman"/>
          <w:u w:val="single"/>
        </w:rPr>
      </w:pPr>
      <w:r w:rsidRPr="00D66CD2">
        <w:rPr>
          <w:rFonts w:ascii="Times New Roman" w:hAnsi="Times New Roman" w:cs="Times New Roman"/>
          <w:u w:val="single"/>
        </w:rPr>
        <w:t>Problems on Carbon Emission Factors</w:t>
      </w:r>
    </w:p>
    <w:p w14:paraId="3C45015F" w14:textId="77777777" w:rsidR="00230437" w:rsidRPr="002E0802" w:rsidRDefault="00230437" w:rsidP="00E170DF">
      <w:pPr>
        <w:rPr>
          <w:b/>
          <w:bCs/>
        </w:rPr>
      </w:pPr>
    </w:p>
    <w:p w14:paraId="0DDFF1C0" w14:textId="76D37FBD" w:rsidR="00BB5701" w:rsidRPr="002E0802" w:rsidRDefault="00BB5701" w:rsidP="00E170DF">
      <w:pPr>
        <w:rPr>
          <w:b/>
          <w:bCs/>
        </w:rPr>
      </w:pPr>
      <w:r w:rsidRPr="002E0802">
        <w:rPr>
          <w:b/>
          <w:bCs/>
        </w:rPr>
        <w:t>Q</w:t>
      </w:r>
      <w:r w:rsidR="00795D9E" w:rsidRPr="002E0802">
        <w:rPr>
          <w:b/>
          <w:bCs/>
        </w:rPr>
        <w:t xml:space="preserve">uestion </w:t>
      </w:r>
      <w:r w:rsidR="00230437" w:rsidRPr="002E0802">
        <w:rPr>
          <w:b/>
          <w:bCs/>
        </w:rPr>
        <w:t>3</w:t>
      </w:r>
    </w:p>
    <w:p w14:paraId="730D2B6A" w14:textId="0456F6B2" w:rsidR="00230437" w:rsidRPr="00D66CD2" w:rsidRDefault="00230437" w:rsidP="00D66CD2">
      <w:pPr>
        <w:tabs>
          <w:tab w:val="center" w:pos="720"/>
          <w:tab w:val="right" w:pos="1440"/>
        </w:tabs>
      </w:pPr>
      <w:r w:rsidRPr="00D66CD2">
        <w:t>Investors from a new company are asking for you to fund research for a new fuel that is supposed to be a “low carbon” substitute for gasoline. Analysis shows that the new fuel has a carbon mass fraction (F</w:t>
      </w:r>
      <w:r w:rsidRPr="00D66CD2">
        <w:rPr>
          <w:vertAlign w:val="subscript"/>
        </w:rPr>
        <w:t>C</w:t>
      </w:r>
      <w:r w:rsidRPr="00D66CD2">
        <w:t xml:space="preserve">) of </w:t>
      </w:r>
      <w:r w:rsidR="00403FB7">
        <w:t>0.</w:t>
      </w:r>
      <w:r w:rsidR="00326607">
        <w:rPr>
          <w:rFonts w:eastAsiaTheme="minorEastAsia" w:hint="eastAsia"/>
          <w:lang w:eastAsia="zh-CN"/>
        </w:rPr>
        <w:t>75</w:t>
      </w:r>
      <w:r w:rsidR="00326607">
        <w:t xml:space="preserve"> </w:t>
      </w:r>
      <w:r w:rsidRPr="00D66CD2">
        <w:t xml:space="preserve">and a higher heating value of </w:t>
      </w:r>
      <w:r w:rsidR="00326607">
        <w:rPr>
          <w:rFonts w:eastAsiaTheme="minorEastAsia" w:hint="eastAsia"/>
          <w:lang w:eastAsia="zh-CN"/>
        </w:rPr>
        <w:t>5</w:t>
      </w:r>
      <w:r w:rsidR="004B086C">
        <w:rPr>
          <w:rFonts w:eastAsiaTheme="minorEastAsia" w:hint="eastAsia"/>
          <w:lang w:eastAsia="zh-CN"/>
        </w:rPr>
        <w:t>5.5</w:t>
      </w:r>
      <w:r w:rsidR="00326607">
        <w:rPr>
          <w:rFonts w:eastAsiaTheme="minorEastAsia" w:hint="eastAsia"/>
          <w:lang w:eastAsia="zh-CN"/>
        </w:rPr>
        <w:t>0</w:t>
      </w:r>
      <w:r w:rsidR="00403FB7">
        <w:t xml:space="preserve"> </w:t>
      </w:r>
      <w:r w:rsidRPr="00D66CD2">
        <w:t>MJ/kg. Is this new fuel better or worse than gasoline</w:t>
      </w:r>
      <w:r w:rsidR="00BD38FC">
        <w:rPr>
          <w:rFonts w:eastAsiaTheme="minorEastAsia" w:hint="eastAsia"/>
          <w:lang w:eastAsia="zh-CN"/>
        </w:rPr>
        <w:t xml:space="preserve"> (F</w:t>
      </w:r>
      <w:r w:rsidR="00BD38FC">
        <w:rPr>
          <w:rFonts w:eastAsiaTheme="minorEastAsia" w:hint="eastAsia"/>
          <w:vertAlign w:val="subscript"/>
          <w:lang w:eastAsia="zh-CN"/>
        </w:rPr>
        <w:t>C</w:t>
      </w:r>
      <w:r w:rsidR="00BD38FC">
        <w:rPr>
          <w:rFonts w:eastAsiaTheme="minorEastAsia" w:hint="eastAsia"/>
          <w:lang w:eastAsia="zh-CN"/>
        </w:rPr>
        <w:t>=0.86</w:t>
      </w:r>
      <w:r w:rsidR="00BD38FC">
        <w:rPr>
          <w:rFonts w:eastAsiaTheme="minorEastAsia" w:hint="eastAsia"/>
          <w:vertAlign w:val="subscript"/>
          <w:lang w:eastAsia="zh-CN"/>
        </w:rPr>
        <w:t xml:space="preserve"> </w:t>
      </w:r>
      <w:r w:rsidR="00BD38FC">
        <w:rPr>
          <w:rFonts w:eastAsiaTheme="minorEastAsia" w:hint="eastAsia"/>
          <w:lang w:eastAsia="zh-CN"/>
        </w:rPr>
        <w:t>and high heating value of 47.3 MJ/kg)</w:t>
      </w:r>
      <w:r w:rsidRPr="00D66CD2">
        <w:t xml:space="preserve"> from a carbon intensity perspective? Show your work.</w:t>
      </w:r>
      <w:r w:rsidR="00890566" w:rsidRPr="00D66CD2">
        <w:t xml:space="preserve"> (Calculate carbon intensities [Carbon Emissions Factors</w:t>
      </w:r>
      <w:r w:rsidR="00ED2BF8">
        <w:t>]</w:t>
      </w:r>
      <w:r w:rsidR="00890566" w:rsidRPr="00D66CD2">
        <w:t xml:space="preserve"> for both gasoline and the new fuel)</w:t>
      </w:r>
    </w:p>
    <w:p w14:paraId="6F7C1602" w14:textId="77777777" w:rsidR="00230437" w:rsidRPr="002E0802" w:rsidRDefault="00230437" w:rsidP="00230437"/>
    <w:p w14:paraId="3240874F" w14:textId="6CAB8487" w:rsidR="00230437" w:rsidRPr="002E0802" w:rsidRDefault="00230437" w:rsidP="00230437">
      <w:pPr>
        <w:rPr>
          <w:b/>
          <w:bCs/>
        </w:rPr>
      </w:pPr>
      <w:r w:rsidRPr="002E0802">
        <w:rPr>
          <w:b/>
          <w:bCs/>
        </w:rPr>
        <w:t>Question 4</w:t>
      </w:r>
    </w:p>
    <w:p w14:paraId="380E2010" w14:textId="4126EEE4" w:rsidR="00BB766E" w:rsidRPr="00D66CD2" w:rsidRDefault="00BB766E" w:rsidP="00230437">
      <w:pPr>
        <w:tabs>
          <w:tab w:val="center" w:pos="720"/>
          <w:tab w:val="right" w:pos="1440"/>
        </w:tabs>
        <w:spacing w:line="360" w:lineRule="atLeast"/>
      </w:pPr>
      <w:r w:rsidRPr="00D66CD2">
        <w:t>Carbon Emission Factors</w:t>
      </w:r>
      <w:r w:rsidR="00586686" w:rsidRPr="00D66CD2">
        <w:t xml:space="preserve"> from Molecular Formulas</w:t>
      </w:r>
      <w:r w:rsidRPr="00D66CD2">
        <w:t>:</w:t>
      </w:r>
    </w:p>
    <w:p w14:paraId="22A74E06" w14:textId="75E40F65" w:rsidR="00230437" w:rsidRPr="00D66CD2" w:rsidRDefault="004B086C" w:rsidP="00D66CD2">
      <w:pPr>
        <w:pStyle w:val="aa"/>
        <w:numPr>
          <w:ilvl w:val="0"/>
          <w:numId w:val="21"/>
        </w:numPr>
        <w:tabs>
          <w:tab w:val="center" w:pos="720"/>
          <w:tab w:val="right" w:pos="1440"/>
        </w:tabs>
        <w:spacing w:line="360" w:lineRule="auto"/>
      </w:pPr>
      <w:hyperlink r:id="rId13" w:tooltip="Propane" w:history="1">
        <w:r w:rsidRPr="004B086C">
          <w:rPr>
            <w:rStyle w:val="ab"/>
          </w:rPr>
          <w:t>Propane</w:t>
        </w:r>
      </w:hyperlink>
      <w:r w:rsidRPr="004B086C" w:rsidDel="004B086C">
        <w:t xml:space="preserve"> </w:t>
      </w:r>
      <w:r w:rsidR="00403FB7">
        <w:t>(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 w:hint="eastAsia"/>
          <w:vertAlign w:val="subscript"/>
          <w:lang w:eastAsia="zh-CN"/>
        </w:rPr>
        <w:t>3</w:t>
      </w:r>
      <w:r>
        <w:rPr>
          <w:rFonts w:eastAsiaTheme="minorEastAsia" w:hint="eastAsia"/>
          <w:lang w:eastAsia="zh-CN"/>
        </w:rPr>
        <w:t>H</w:t>
      </w:r>
      <w:r>
        <w:rPr>
          <w:rFonts w:eastAsiaTheme="minorEastAsia" w:hint="eastAsia"/>
          <w:vertAlign w:val="subscript"/>
          <w:lang w:eastAsia="zh-CN"/>
        </w:rPr>
        <w:t>8</w:t>
      </w:r>
      <w:r w:rsidR="00403FB7">
        <w:t xml:space="preserve">) </w:t>
      </w:r>
      <w:r w:rsidR="00230437" w:rsidRPr="002E0802">
        <w:t>has a higher heating value of</w:t>
      </w:r>
      <w:r w:rsidR="00403FB7">
        <w:t xml:space="preserve"> </w:t>
      </w:r>
      <w:hyperlink r:id="rId14" w:history="1">
        <w:r>
          <w:rPr>
            <w:rStyle w:val="ab"/>
            <w:rFonts w:eastAsiaTheme="minorEastAsia" w:hint="eastAsia"/>
            <w:lang w:eastAsia="zh-CN"/>
          </w:rPr>
          <w:t>50.35</w:t>
        </w:r>
        <w:r w:rsidRPr="00FF7D75">
          <w:rPr>
            <w:rStyle w:val="ab"/>
          </w:rPr>
          <w:t xml:space="preserve"> MJ/kg</w:t>
        </w:r>
      </w:hyperlink>
      <w:r w:rsidR="00A2069F" w:rsidRPr="00D66CD2">
        <w:t>.</w:t>
      </w:r>
      <w:r w:rsidR="00ED1DCA" w:rsidRPr="002E0802">
        <w:t xml:space="preserve"> </w:t>
      </w:r>
      <w:r w:rsidR="00230437" w:rsidRPr="002E0802">
        <w:t xml:space="preserve">Using </w:t>
      </w:r>
      <w:hyperlink r:id="rId15" w:tooltip="Propane" w:history="1">
        <w:r w:rsidRPr="004B086C">
          <w:rPr>
            <w:rStyle w:val="ab"/>
          </w:rPr>
          <w:t>Propane</w:t>
        </w:r>
      </w:hyperlink>
      <w:r w:rsidR="00230437" w:rsidRPr="002E0802">
        <w:t xml:space="preserve">molecular formula, calculate the mass fraction of carbon. What is </w:t>
      </w:r>
      <w:hyperlink r:id="rId16" w:tooltip="Propane" w:history="1">
        <w:r w:rsidRPr="004B086C">
          <w:rPr>
            <w:rStyle w:val="ab"/>
          </w:rPr>
          <w:t>Propane</w:t>
        </w:r>
      </w:hyperlink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 xml:space="preserve">s </w:t>
      </w:r>
      <w:r w:rsidR="00230437" w:rsidRPr="002E0802">
        <w:t>carbon intensity</w:t>
      </w:r>
      <w:r w:rsidR="00903BE9" w:rsidRPr="00D66CD2">
        <w:t xml:space="preserve"> (Carbon Emission Factor)</w:t>
      </w:r>
      <w:r w:rsidR="00230437" w:rsidRPr="002E0802">
        <w:t>?</w:t>
      </w:r>
    </w:p>
    <w:p w14:paraId="66109164" w14:textId="5922DFF5" w:rsidR="00BB766E" w:rsidRPr="002E0802" w:rsidRDefault="004B086C" w:rsidP="00D66CD2">
      <w:pPr>
        <w:pStyle w:val="aa"/>
        <w:numPr>
          <w:ilvl w:val="0"/>
          <w:numId w:val="21"/>
        </w:numPr>
        <w:tabs>
          <w:tab w:val="center" w:pos="720"/>
          <w:tab w:val="right" w:pos="1440"/>
        </w:tabs>
        <w:spacing w:line="360" w:lineRule="auto"/>
      </w:pPr>
      <w:hyperlink r:id="rId17" w:tooltip="Pentane" w:history="1">
        <w:r w:rsidRPr="004B086C">
          <w:rPr>
            <w:rStyle w:val="ab"/>
          </w:rPr>
          <w:t>Pentane</w:t>
        </w:r>
      </w:hyperlink>
      <w:r w:rsidR="00403FB7">
        <w:t xml:space="preserve"> (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 w:hint="eastAsia"/>
          <w:vertAlign w:val="subscript"/>
          <w:lang w:eastAsia="zh-CN"/>
        </w:rPr>
        <w:t>5</w:t>
      </w:r>
      <w:r>
        <w:rPr>
          <w:rFonts w:eastAsiaTheme="minorEastAsia" w:hint="eastAsia"/>
          <w:lang w:eastAsia="zh-CN"/>
        </w:rPr>
        <w:t>H</w:t>
      </w:r>
      <w:r>
        <w:rPr>
          <w:rFonts w:eastAsiaTheme="minorEastAsia" w:hint="eastAsia"/>
          <w:vertAlign w:val="subscript"/>
          <w:lang w:eastAsia="zh-CN"/>
        </w:rPr>
        <w:t>12</w:t>
      </w:r>
      <w:r w:rsidR="00403FB7">
        <w:t xml:space="preserve">) </w:t>
      </w:r>
      <w:r w:rsidR="00BB766E" w:rsidRPr="00D66CD2">
        <w:t>has a higher heating value of</w:t>
      </w:r>
      <w:r w:rsidR="008A47E8" w:rsidRPr="00FF7D75">
        <w:t xml:space="preserve"> </w:t>
      </w:r>
      <w:hyperlink r:id="rId18" w:history="1">
        <w:r>
          <w:rPr>
            <w:rStyle w:val="ab"/>
            <w:rFonts w:eastAsiaTheme="minorEastAsia" w:hint="eastAsia"/>
            <w:lang w:eastAsia="zh-CN"/>
          </w:rPr>
          <w:t>48.60</w:t>
        </w:r>
        <w:r w:rsidR="00BB766E" w:rsidRPr="00FF7D75">
          <w:rPr>
            <w:rStyle w:val="ab"/>
          </w:rPr>
          <w:t xml:space="preserve"> MJ/kg</w:t>
        </w:r>
      </w:hyperlink>
      <w:r w:rsidR="00A2069F" w:rsidRPr="00D66CD2">
        <w:t>.</w:t>
      </w:r>
      <w:r w:rsidR="00BB766E" w:rsidRPr="00D66CD2">
        <w:t xml:space="preserve"> What is </w:t>
      </w:r>
      <w:r>
        <w:rPr>
          <w:rFonts w:eastAsiaTheme="minorEastAsia" w:hint="eastAsia"/>
          <w:lang w:eastAsia="zh-CN"/>
        </w:rPr>
        <w:t>Pentane</w:t>
      </w:r>
      <w:r w:rsidRPr="00D66CD2">
        <w:t xml:space="preserve">’s </w:t>
      </w:r>
      <w:r w:rsidR="00BB766E" w:rsidRPr="00D66CD2">
        <w:t>carbon intensity</w:t>
      </w:r>
      <w:r w:rsidR="00903BE9" w:rsidRPr="00D66CD2">
        <w:t xml:space="preserve"> (Carbon Emission Factor)</w:t>
      </w:r>
      <w:r w:rsidR="00BB766E" w:rsidRPr="00D66CD2">
        <w:t xml:space="preserve">? How does it compare to </w:t>
      </w:r>
      <w:hyperlink r:id="rId19" w:tooltip="Propane" w:history="1">
        <w:r w:rsidRPr="004B086C">
          <w:rPr>
            <w:rStyle w:val="ab"/>
          </w:rPr>
          <w:t>Propane</w:t>
        </w:r>
      </w:hyperlink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s</w:t>
      </w:r>
      <w:r w:rsidR="00BB766E" w:rsidRPr="00D66CD2">
        <w:t>?</w:t>
      </w:r>
    </w:p>
    <w:p w14:paraId="5442D30C" w14:textId="77777777" w:rsidR="00230437" w:rsidRPr="002E0802" w:rsidRDefault="00230437" w:rsidP="00230437">
      <w:pPr>
        <w:rPr>
          <w:b/>
          <w:bCs/>
        </w:rPr>
      </w:pPr>
    </w:p>
    <w:p w14:paraId="152756D4" w14:textId="6654FBFA" w:rsidR="00230437" w:rsidRPr="002E0802" w:rsidRDefault="00230437" w:rsidP="00230437">
      <w:pPr>
        <w:rPr>
          <w:b/>
          <w:bCs/>
        </w:rPr>
      </w:pPr>
      <w:r w:rsidRPr="002E0802">
        <w:rPr>
          <w:b/>
          <w:bCs/>
        </w:rPr>
        <w:t>Question 5</w:t>
      </w:r>
    </w:p>
    <w:p w14:paraId="289B2A7E" w14:textId="66B73F56" w:rsidR="00FE5FFC" w:rsidRDefault="00C839B6" w:rsidP="00D66CD2">
      <w:pPr>
        <w:tabs>
          <w:tab w:val="center" w:pos="720"/>
          <w:tab w:val="right" w:pos="1440"/>
        </w:tabs>
      </w:pPr>
      <w:r>
        <w:t>In 2017, the Trump Administration</w:t>
      </w:r>
      <w:r w:rsidR="00230437" w:rsidRPr="00D66CD2">
        <w:t xml:space="preserve"> </w:t>
      </w:r>
      <w:r w:rsidR="008F19AB" w:rsidRPr="00D66CD2">
        <w:t>open</w:t>
      </w:r>
      <w:r w:rsidR="008F19AB">
        <w:t>ed</w:t>
      </w:r>
      <w:r w:rsidR="00230437" w:rsidRPr="00D66CD2">
        <w:t xml:space="preserve"> the Arctic National Wildlife Refuge (ANWR) for drilling</w:t>
      </w:r>
      <w:r w:rsidR="00586686" w:rsidRPr="00D66CD2">
        <w:t xml:space="preserve">. </w:t>
      </w:r>
      <w:r w:rsidR="00F145FC" w:rsidRPr="00D66CD2">
        <w:t xml:space="preserve">The </w:t>
      </w:r>
      <w:r w:rsidR="00FE5FFC">
        <w:t xml:space="preserve">ANWR Drilling </w:t>
      </w:r>
      <w:r w:rsidR="00F145FC" w:rsidRPr="00D66CD2">
        <w:t>plan authorize</w:t>
      </w:r>
      <w:r w:rsidR="005343D3">
        <w:t>d</w:t>
      </w:r>
      <w:r w:rsidR="00F145FC" w:rsidRPr="00D66CD2">
        <w:t xml:space="preserve"> </w:t>
      </w:r>
      <w:proofErr w:type="gramStart"/>
      <w:r w:rsidR="00F145FC" w:rsidRPr="00D66CD2">
        <w:t>that 1.56 million acres</w:t>
      </w:r>
      <w:proofErr w:type="gramEnd"/>
      <w:r w:rsidR="00F145FC" w:rsidRPr="00D66CD2">
        <w:t xml:space="preserve"> of the </w:t>
      </w:r>
      <w:r w:rsidR="00EE4476" w:rsidRPr="00D66CD2">
        <w:t>19-million-acre</w:t>
      </w:r>
      <w:r w:rsidR="00F145FC" w:rsidRPr="00D66CD2">
        <w:t xml:space="preserve"> refuge </w:t>
      </w:r>
      <w:r w:rsidR="007F610D" w:rsidRPr="00D66CD2">
        <w:t xml:space="preserve">(the Federal 10-02 area) </w:t>
      </w:r>
      <w:r w:rsidR="00F145FC" w:rsidRPr="00D66CD2">
        <w:t xml:space="preserve">be open for </w:t>
      </w:r>
      <w:r w:rsidR="00EE4476" w:rsidRPr="00D66CD2">
        <w:t xml:space="preserve">oil leasing. The entire ANWR coastal plain, which includes </w:t>
      </w:r>
      <w:r w:rsidR="005870B9" w:rsidRPr="00D66CD2">
        <w:t>f</w:t>
      </w:r>
      <w:r w:rsidR="00EE4476" w:rsidRPr="00D66CD2">
        <w:t xml:space="preserve">ederal, </w:t>
      </w:r>
      <w:r w:rsidR="005870B9" w:rsidRPr="00D66CD2">
        <w:t>s</w:t>
      </w:r>
      <w:r w:rsidR="00EE4476" w:rsidRPr="00D66CD2">
        <w:t xml:space="preserve">tate, and </w:t>
      </w:r>
      <w:r w:rsidR="005870B9" w:rsidRPr="00D66CD2">
        <w:t>n</w:t>
      </w:r>
      <w:r w:rsidR="00EE4476" w:rsidRPr="00D66CD2">
        <w:t xml:space="preserve">ative </w:t>
      </w:r>
      <w:r w:rsidR="005870B9" w:rsidRPr="00D66CD2">
        <w:t>property</w:t>
      </w:r>
      <w:r w:rsidR="00EE4476" w:rsidRPr="00D66CD2">
        <w:t xml:space="preserve">, </w:t>
      </w:r>
      <w:r w:rsidR="005343D3">
        <w:t>wa</w:t>
      </w:r>
      <w:r w:rsidR="00807E7C" w:rsidRPr="00D66CD2">
        <w:t>s</w:t>
      </w:r>
      <w:r w:rsidR="00EE4476" w:rsidRPr="00D66CD2">
        <w:t xml:space="preserve"> included in the </w:t>
      </w:r>
      <w:r w:rsidR="00807E7C" w:rsidRPr="00D66CD2">
        <w:t xml:space="preserve">opened </w:t>
      </w:r>
      <w:r w:rsidR="00EE4476" w:rsidRPr="00D66CD2">
        <w:t xml:space="preserve">1.56 million acres. </w:t>
      </w:r>
      <w:r w:rsidR="00DE6094" w:rsidRPr="00D66CD2">
        <w:t>Supporters of the plan argue</w:t>
      </w:r>
      <w:r w:rsidR="00FE5FFC">
        <w:t>d</w:t>
      </w:r>
      <w:r w:rsidR="00DE6094" w:rsidRPr="00D66CD2">
        <w:t xml:space="preserve"> that it </w:t>
      </w:r>
      <w:r w:rsidR="005343D3">
        <w:t>would</w:t>
      </w:r>
      <w:r w:rsidR="005343D3" w:rsidRPr="00D66CD2">
        <w:t xml:space="preserve"> </w:t>
      </w:r>
      <w:r w:rsidR="00DE6094" w:rsidRPr="00D66CD2">
        <w:t xml:space="preserve">revive Alaska’s struggling economy and help the U.S. secure energy independence. Opponents of the </w:t>
      </w:r>
      <w:r w:rsidR="008318B7">
        <w:t>move</w:t>
      </w:r>
      <w:r w:rsidR="00DE6094" w:rsidRPr="00D66CD2">
        <w:t xml:space="preserve"> argue</w:t>
      </w:r>
      <w:r w:rsidR="00FE5FFC">
        <w:t>d</w:t>
      </w:r>
      <w:r w:rsidR="00DE6094" w:rsidRPr="00D66CD2">
        <w:t xml:space="preserve"> that drilling in the refuge pose</w:t>
      </w:r>
      <w:r w:rsidR="008318B7">
        <w:t>s</w:t>
      </w:r>
      <w:r w:rsidR="00DE6094" w:rsidRPr="00D66CD2">
        <w:t xml:space="preserve"> serious environmental implications such as habitat </w:t>
      </w:r>
      <w:r w:rsidR="007F610D" w:rsidRPr="00D66CD2">
        <w:t xml:space="preserve">destruction and subsequently a decrease in </w:t>
      </w:r>
      <w:r w:rsidR="002F01AD" w:rsidRPr="00D66CD2">
        <w:t xml:space="preserve">the area’s </w:t>
      </w:r>
      <w:r w:rsidR="007F610D" w:rsidRPr="00D66CD2">
        <w:t>resiliency to climate change</w:t>
      </w:r>
      <w:r w:rsidR="002F01AD" w:rsidRPr="00D66CD2">
        <w:t>.</w:t>
      </w:r>
      <w:r w:rsidR="00BE2085" w:rsidRPr="00D66CD2">
        <w:t xml:space="preserve"> </w:t>
      </w:r>
      <w:r w:rsidR="00CC16A4" w:rsidRPr="00D66CD2">
        <w:t>The</w:t>
      </w:r>
      <w:r w:rsidR="00BE2085" w:rsidRPr="00D66CD2">
        <w:t xml:space="preserve"> U.S. Geological Survey (USGS) estimate</w:t>
      </w:r>
      <w:r w:rsidR="00CC16A4" w:rsidRPr="00D66CD2">
        <w:t>d that</w:t>
      </w:r>
      <w:r w:rsidR="00BE2085" w:rsidRPr="00D66CD2">
        <w:t xml:space="preserve"> </w:t>
      </w:r>
      <w:r w:rsidR="00023CD9" w:rsidRPr="00D66CD2">
        <w:t xml:space="preserve">anywhere between </w:t>
      </w:r>
      <w:hyperlink r:id="rId20" w:history="1">
        <w:r w:rsidR="00023CD9" w:rsidRPr="00D66CD2">
          <w:rPr>
            <w:rStyle w:val="ab"/>
          </w:rPr>
          <w:t>5.7 – 16 billion barrels of technically recoverable crude oil exist in the ANWR coastal plain</w:t>
        </w:r>
      </w:hyperlink>
      <w:r w:rsidR="00023CD9" w:rsidRPr="00D66CD2">
        <w:t xml:space="preserve">. </w:t>
      </w:r>
      <w:r w:rsidR="00FE5FFC">
        <w:t xml:space="preserve">Although </w:t>
      </w:r>
      <w:r w:rsidR="00A64B7B">
        <w:t>j</w:t>
      </w:r>
      <w:r w:rsidR="00FE5FFC">
        <w:t xml:space="preserve">ust recently in 2021, the U.S. House passed a reconciliation package that walks back the sale of ANWR lands for drilling, </w:t>
      </w:r>
      <w:r w:rsidR="00A64B7B">
        <w:t xml:space="preserve">for the purposes of this problem </w:t>
      </w:r>
      <w:proofErr w:type="spellStart"/>
      <w:r w:rsidR="00A64B7B">
        <w:t>lets</w:t>
      </w:r>
      <w:proofErr w:type="spellEnd"/>
      <w:r w:rsidR="00A64B7B">
        <w:t xml:space="preserve"> explore the potential of this resource for meeting US demand for oil. </w:t>
      </w:r>
    </w:p>
    <w:p w14:paraId="6E57E354" w14:textId="77777777" w:rsidR="00FE5FFC" w:rsidRDefault="00FE5FFC" w:rsidP="00D66CD2">
      <w:pPr>
        <w:tabs>
          <w:tab w:val="center" w:pos="720"/>
          <w:tab w:val="right" w:pos="1440"/>
        </w:tabs>
      </w:pPr>
    </w:p>
    <w:p w14:paraId="5EFEAACE" w14:textId="77777777" w:rsidR="00FE5FFC" w:rsidRPr="00A60471" w:rsidRDefault="00000000" w:rsidP="00FE5FFC">
      <w:pPr>
        <w:pStyle w:val="aa"/>
        <w:numPr>
          <w:ilvl w:val="0"/>
          <w:numId w:val="22"/>
        </w:numPr>
        <w:rPr>
          <w:color w:val="0000FF"/>
          <w:u w:val="single"/>
        </w:rPr>
      </w:pPr>
      <w:hyperlink r:id="rId21" w:history="1">
        <w:r w:rsidR="00FE5FFC" w:rsidRPr="0074348F">
          <w:rPr>
            <w:rStyle w:val="ab"/>
          </w:rPr>
          <w:t>https://www.latimes.com/environment/story/2019-09-12/interior-finalizes-plan-to-open-alaskas-arctic-national-wildlife-refuge-to-oil-drilling</w:t>
        </w:r>
      </w:hyperlink>
    </w:p>
    <w:p w14:paraId="6AEB8191" w14:textId="77777777" w:rsidR="00FE5FFC" w:rsidRPr="002E0802" w:rsidRDefault="00FE5FFC" w:rsidP="00FE5FFC">
      <w:pPr>
        <w:pStyle w:val="aa"/>
        <w:numPr>
          <w:ilvl w:val="0"/>
          <w:numId w:val="22"/>
        </w:numPr>
      </w:pPr>
      <w:r w:rsidRPr="005959AB">
        <w:lastRenderedPageBreak/>
        <w:t>https://www.reuters.com/business/environment/us-house-panel-passes-reconciliation-bill-protecting-arctic-reserve-drilling-2021-09-10/</w:t>
      </w:r>
    </w:p>
    <w:p w14:paraId="21D76306" w14:textId="77777777" w:rsidR="00FE5FFC" w:rsidRDefault="00FE5FFC" w:rsidP="00D66CD2">
      <w:pPr>
        <w:tabs>
          <w:tab w:val="center" w:pos="720"/>
          <w:tab w:val="right" w:pos="1440"/>
        </w:tabs>
      </w:pPr>
    </w:p>
    <w:p w14:paraId="691654F1" w14:textId="4D79F556" w:rsidR="00F145FC" w:rsidRPr="00D66CD2" w:rsidRDefault="00023CD9" w:rsidP="00D66CD2">
      <w:pPr>
        <w:tabs>
          <w:tab w:val="center" w:pos="720"/>
          <w:tab w:val="right" w:pos="1440"/>
        </w:tabs>
      </w:pPr>
      <w:r w:rsidRPr="00D66CD2">
        <w:t xml:space="preserve">For the sake of this problem, assume that </w:t>
      </w:r>
      <w:r w:rsidR="00D77312" w:rsidRPr="00FF7D75">
        <w:rPr>
          <w:b/>
          <w:bCs/>
          <w:color w:val="000000" w:themeColor="text1"/>
        </w:rPr>
        <w:t>1</w:t>
      </w:r>
      <w:r w:rsidR="004B086C">
        <w:rPr>
          <w:rFonts w:eastAsiaTheme="minorEastAsia" w:hint="eastAsia"/>
          <w:b/>
          <w:bCs/>
          <w:color w:val="000000" w:themeColor="text1"/>
          <w:lang w:eastAsia="zh-CN"/>
        </w:rPr>
        <w:t>5</w:t>
      </w:r>
      <w:r w:rsidR="00D77312">
        <w:rPr>
          <w:b/>
          <w:bCs/>
        </w:rPr>
        <w:t xml:space="preserve"> </w:t>
      </w:r>
      <w:r w:rsidRPr="00D66CD2">
        <w:rPr>
          <w:b/>
          <w:bCs/>
        </w:rPr>
        <w:t>billion barrels</w:t>
      </w:r>
      <w:r w:rsidRPr="00D66CD2">
        <w:t xml:space="preserve"> of crude oil are technically recoverable.  </w:t>
      </w:r>
    </w:p>
    <w:p w14:paraId="606297D0" w14:textId="77777777" w:rsidR="00661167" w:rsidRPr="00D66CD2" w:rsidRDefault="00661167" w:rsidP="00D66CD2">
      <w:pPr>
        <w:tabs>
          <w:tab w:val="center" w:pos="720"/>
          <w:tab w:val="right" w:pos="1440"/>
        </w:tabs>
        <w:ind w:left="360"/>
      </w:pPr>
    </w:p>
    <w:p w14:paraId="099DDAED" w14:textId="5AC5BF47" w:rsidR="00FF7D75" w:rsidRPr="00D66CD2" w:rsidRDefault="00230437" w:rsidP="00FF7D75">
      <w:pPr>
        <w:pStyle w:val="aa"/>
        <w:numPr>
          <w:ilvl w:val="0"/>
          <w:numId w:val="18"/>
        </w:numPr>
        <w:tabs>
          <w:tab w:val="center" w:pos="450"/>
        </w:tabs>
        <w:spacing w:after="120" w:line="360" w:lineRule="auto"/>
      </w:pPr>
      <w:r w:rsidRPr="00D66CD2">
        <w:t xml:space="preserve">Estimate how long in years this oil could meet projected US crude oil consumption of both domestic and imported crude oil.  Use the rate of total crude oil supply for </w:t>
      </w:r>
      <w:r w:rsidR="002437D1">
        <w:rPr>
          <w:rFonts w:eastAsiaTheme="minorEastAsia" w:hint="eastAsia"/>
          <w:lang w:eastAsia="zh-CN"/>
        </w:rPr>
        <w:t>2023</w:t>
      </w:r>
      <w:r w:rsidRPr="00D66CD2">
        <w:t xml:space="preserve"> given in the Annual Energy Outlook Reference Case Table 11 </w:t>
      </w:r>
      <w:hyperlink r:id="rId22" w:anchor="/?id=11-AEO2023&amp;cases=ref2023&amp;sourcekey=0" w:history="1">
        <w:r w:rsidR="00D77312" w:rsidRPr="00FF7D75">
          <w:rPr>
            <w:rStyle w:val="ab"/>
          </w:rPr>
          <w:t>https://www.eia.gov/outlooks/aeo/data/browser/#/?id=11-AEO2023&amp;cases=ref2023&amp;sourcekey=0</w:t>
        </w:r>
      </w:hyperlink>
    </w:p>
    <w:p w14:paraId="28320AE2" w14:textId="5C6D49C8" w:rsidR="002E76F9" w:rsidRDefault="00586686" w:rsidP="00D66CD2">
      <w:pPr>
        <w:pStyle w:val="aa"/>
        <w:numPr>
          <w:ilvl w:val="0"/>
          <w:numId w:val="18"/>
        </w:numPr>
        <w:tabs>
          <w:tab w:val="center" w:pos="450"/>
        </w:tabs>
        <w:spacing w:after="120" w:line="360" w:lineRule="auto"/>
      </w:pPr>
      <w:r w:rsidRPr="00D66CD2">
        <w:t xml:space="preserve">Do </w:t>
      </w:r>
      <w:r w:rsidR="00230437" w:rsidRPr="00D66CD2">
        <w:t xml:space="preserve">you support </w:t>
      </w:r>
      <w:r w:rsidR="006D6E51">
        <w:t>drilling of ANWR</w:t>
      </w:r>
      <w:r w:rsidR="00230437" w:rsidRPr="00D66CD2">
        <w:t>?  Briefly state your position (you can list your arguments in bullet form).</w:t>
      </w:r>
    </w:p>
    <w:p w14:paraId="470AF06D" w14:textId="77777777" w:rsidR="00230437" w:rsidRPr="002E0802" w:rsidRDefault="00230437" w:rsidP="00230437"/>
    <w:p w14:paraId="09B66A3B" w14:textId="77777777" w:rsidR="00230437" w:rsidRPr="002E0802" w:rsidRDefault="00230437" w:rsidP="00230437"/>
    <w:p w14:paraId="2358D2B5" w14:textId="77777777" w:rsidR="00230437" w:rsidRPr="002E0802" w:rsidRDefault="00230437" w:rsidP="00230437"/>
    <w:p w14:paraId="68353D99" w14:textId="77777777" w:rsidR="00230437" w:rsidRPr="002E0802" w:rsidRDefault="00230437" w:rsidP="00230437"/>
    <w:p w14:paraId="4EF233BB" w14:textId="77777777" w:rsidR="006F1C83" w:rsidRPr="002E0802" w:rsidRDefault="006F1C83" w:rsidP="00230437"/>
    <w:p w14:paraId="3CB77ED3" w14:textId="77777777" w:rsidR="006F1C83" w:rsidRPr="002E0802" w:rsidRDefault="006F1C83" w:rsidP="00230437"/>
    <w:p w14:paraId="3AB9333D" w14:textId="77777777" w:rsidR="006F1C83" w:rsidRPr="002E0802" w:rsidRDefault="006F1C83" w:rsidP="00230437"/>
    <w:sectPr w:rsidR="006F1C83" w:rsidRPr="002E080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EA783" w14:textId="77777777" w:rsidR="00AF487C" w:rsidRDefault="00AF487C" w:rsidP="00E170DF">
      <w:r>
        <w:separator/>
      </w:r>
    </w:p>
  </w:endnote>
  <w:endnote w:type="continuationSeparator" w:id="0">
    <w:p w14:paraId="6B7CDE5D" w14:textId="77777777" w:rsidR="00AF487C" w:rsidRDefault="00AF487C" w:rsidP="00E170DF">
      <w:r>
        <w:continuationSeparator/>
      </w:r>
    </w:p>
  </w:endnote>
  <w:endnote w:type="continuationNotice" w:id="1">
    <w:p w14:paraId="28C7EF48" w14:textId="77777777" w:rsidR="00AF487C" w:rsidRDefault="00AF4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5B327" w14:textId="77777777" w:rsidR="00AF487C" w:rsidRDefault="00AF487C" w:rsidP="00E170DF">
      <w:r>
        <w:separator/>
      </w:r>
    </w:p>
  </w:footnote>
  <w:footnote w:type="continuationSeparator" w:id="0">
    <w:p w14:paraId="50DD2AD2" w14:textId="77777777" w:rsidR="00AF487C" w:rsidRDefault="00AF487C" w:rsidP="00E170DF">
      <w:r>
        <w:continuationSeparator/>
      </w:r>
    </w:p>
  </w:footnote>
  <w:footnote w:type="continuationNotice" w:id="1">
    <w:p w14:paraId="2D805F50" w14:textId="77777777" w:rsidR="00AF487C" w:rsidRDefault="00AF4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F06" w14:textId="77777777" w:rsidR="00EE67D8" w:rsidRDefault="00EE67D8" w:rsidP="00E170DF">
    <w:pPr>
      <w:pStyle w:val="a5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E3394C9" wp14:editId="1BDFF150">
              <wp:simplePos x="0" y="0"/>
              <wp:positionH relativeFrom="column">
                <wp:posOffset>3502025</wp:posOffset>
              </wp:positionH>
              <wp:positionV relativeFrom="paragraph">
                <wp:posOffset>-328295</wp:posOffset>
              </wp:positionV>
              <wp:extent cx="3305175" cy="671830"/>
              <wp:effectExtent l="0" t="0" r="9525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51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5A89F7" w14:textId="77777777" w:rsidR="00EE67D8" w:rsidRDefault="00EE67D8" w:rsidP="00E170DF">
                          <w:pPr>
                            <w:jc w:val="right"/>
                          </w:pPr>
                          <w:r>
                            <w:t>Sustainable Energy Systems</w:t>
                          </w:r>
                        </w:p>
                        <w:p w14:paraId="1D6B9C0E" w14:textId="4D598181" w:rsidR="00EE67D8" w:rsidRDefault="00775DBC" w:rsidP="00E170DF">
                          <w:pPr>
                            <w:jc w:val="right"/>
                          </w:pPr>
                          <w:r>
                            <w:t xml:space="preserve">EAS 574 </w:t>
                          </w:r>
                          <w:r w:rsidR="00EE67D8">
                            <w:t>|PubPol 519</w:t>
                          </w:r>
                          <w:ins w:id="0" w:author="Gany Gunawan" w:date="2024-08-29T14:33:00Z" w16du:dateUtc="2024-08-29T18:33:00Z">
                            <w:r w:rsidR="003D093A">
                              <w:t>|ISD 532</w:t>
                            </w:r>
                          </w:ins>
                          <w:r w:rsidR="00EE67D8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3394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75.75pt;margin-top:-25.85pt;width:260.25pt;height:52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" stroked="f">
              <v:textbox style="mso-fit-shape-to-text:t">
                <w:txbxContent>
                  <w:p w14:paraId="255A89F7" w14:textId="77777777" w:rsidR="00EE67D8" w:rsidRDefault="00EE67D8" w:rsidP="00E170DF">
                    <w:pPr>
                      <w:jc w:val="right"/>
                    </w:pPr>
                    <w:r>
                      <w:t>Sustainable Energy Systems</w:t>
                    </w:r>
                  </w:p>
                  <w:p w14:paraId="1D6B9C0E" w14:textId="4D598181" w:rsidR="00EE67D8" w:rsidRDefault="00775DBC" w:rsidP="00E170DF">
                    <w:pPr>
                      <w:jc w:val="right"/>
                    </w:pPr>
                    <w:r>
                      <w:t xml:space="preserve">EAS 574 </w:t>
                    </w:r>
                    <w:r w:rsidR="00EE67D8">
                      <w:t>|PubPol 519</w:t>
                    </w:r>
                    <w:ins w:id="1" w:author="Gany Gunawan" w:date="2024-08-29T14:33:00Z" w16du:dateUtc="2024-08-29T18:33:00Z">
                      <w:r w:rsidR="003D093A">
                        <w:t>|ISD 532</w:t>
                      </w:r>
                    </w:ins>
                    <w:r w:rsidR="00EE67D8"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9393B23" wp14:editId="239EACF2">
          <wp:simplePos x="0" y="0"/>
          <wp:positionH relativeFrom="leftMargin">
            <wp:posOffset>79375</wp:posOffset>
          </wp:positionH>
          <wp:positionV relativeFrom="topMargin">
            <wp:posOffset>66675</wp:posOffset>
          </wp:positionV>
          <wp:extent cx="730250" cy="771525"/>
          <wp:effectExtent l="0" t="0" r="0" b="9525"/>
          <wp:wrapNone/>
          <wp:docPr id="7" name="Picture 7" descr="http://vpcomm.umich.edu/assets/brand/hom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vpcomm.umich.edu/assets/brand/hom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BE5A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A68C5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E4F2A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3E43C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EE2AB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EC60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EC18E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76F0B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847D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3674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1EE2"/>
    <w:multiLevelType w:val="hybridMultilevel"/>
    <w:tmpl w:val="AED25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03C95"/>
    <w:multiLevelType w:val="hybridMultilevel"/>
    <w:tmpl w:val="14C63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2089C"/>
    <w:multiLevelType w:val="hybridMultilevel"/>
    <w:tmpl w:val="4B4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9F65AF"/>
    <w:multiLevelType w:val="hybridMultilevel"/>
    <w:tmpl w:val="42541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C61B6"/>
    <w:multiLevelType w:val="hybridMultilevel"/>
    <w:tmpl w:val="8AD0D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B0F1E"/>
    <w:multiLevelType w:val="hybridMultilevel"/>
    <w:tmpl w:val="4F0A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373CD"/>
    <w:multiLevelType w:val="hybridMultilevel"/>
    <w:tmpl w:val="BA3E6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B60DD"/>
    <w:multiLevelType w:val="hybridMultilevel"/>
    <w:tmpl w:val="2B164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72DE8"/>
    <w:multiLevelType w:val="hybridMultilevel"/>
    <w:tmpl w:val="FBCA124C"/>
    <w:lvl w:ilvl="0" w:tplc="59F2FE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B6C1B"/>
    <w:multiLevelType w:val="hybridMultilevel"/>
    <w:tmpl w:val="2C74BD4C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4EC64CBB"/>
    <w:multiLevelType w:val="hybridMultilevel"/>
    <w:tmpl w:val="CC28C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C4F0A"/>
    <w:multiLevelType w:val="hybridMultilevel"/>
    <w:tmpl w:val="68E22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A0BBB"/>
    <w:multiLevelType w:val="hybridMultilevel"/>
    <w:tmpl w:val="715C4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6806"/>
    <w:multiLevelType w:val="hybridMultilevel"/>
    <w:tmpl w:val="F2A64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E9E"/>
    <w:multiLevelType w:val="hybridMultilevel"/>
    <w:tmpl w:val="DC6E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50E3F"/>
    <w:multiLevelType w:val="hybridMultilevel"/>
    <w:tmpl w:val="517A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F5303"/>
    <w:multiLevelType w:val="hybridMultilevel"/>
    <w:tmpl w:val="B31E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662F"/>
    <w:multiLevelType w:val="hybridMultilevel"/>
    <w:tmpl w:val="3BFC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37FB3"/>
    <w:multiLevelType w:val="hybridMultilevel"/>
    <w:tmpl w:val="7A5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009A6"/>
    <w:multiLevelType w:val="hybridMultilevel"/>
    <w:tmpl w:val="C042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23426"/>
    <w:multiLevelType w:val="hybridMultilevel"/>
    <w:tmpl w:val="91086948"/>
    <w:lvl w:ilvl="0" w:tplc="560A4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B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9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CD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83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C8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E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71594D"/>
    <w:multiLevelType w:val="hybridMultilevel"/>
    <w:tmpl w:val="60CA8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48277">
    <w:abstractNumId w:val="21"/>
  </w:num>
  <w:num w:numId="2" w16cid:durableId="1746341828">
    <w:abstractNumId w:val="20"/>
  </w:num>
  <w:num w:numId="3" w16cid:durableId="1542012738">
    <w:abstractNumId w:val="26"/>
  </w:num>
  <w:num w:numId="4" w16cid:durableId="723992987">
    <w:abstractNumId w:val="13"/>
  </w:num>
  <w:num w:numId="5" w16cid:durableId="957755687">
    <w:abstractNumId w:val="14"/>
  </w:num>
  <w:num w:numId="6" w16cid:durableId="1984579917">
    <w:abstractNumId w:val="17"/>
  </w:num>
  <w:num w:numId="7" w16cid:durableId="869494757">
    <w:abstractNumId w:val="19"/>
  </w:num>
  <w:num w:numId="8" w16cid:durableId="661783963">
    <w:abstractNumId w:val="23"/>
  </w:num>
  <w:num w:numId="9" w16cid:durableId="1845822442">
    <w:abstractNumId w:val="10"/>
  </w:num>
  <w:num w:numId="10" w16cid:durableId="1752193028">
    <w:abstractNumId w:val="25"/>
  </w:num>
  <w:num w:numId="11" w16cid:durableId="1994141393">
    <w:abstractNumId w:val="11"/>
  </w:num>
  <w:num w:numId="12" w16cid:durableId="597982559">
    <w:abstractNumId w:val="29"/>
  </w:num>
  <w:num w:numId="13" w16cid:durableId="217741295">
    <w:abstractNumId w:val="24"/>
  </w:num>
  <w:num w:numId="14" w16cid:durableId="1523862783">
    <w:abstractNumId w:val="31"/>
  </w:num>
  <w:num w:numId="15" w16cid:durableId="1144274970">
    <w:abstractNumId w:val="16"/>
  </w:num>
  <w:num w:numId="16" w16cid:durableId="737871861">
    <w:abstractNumId w:val="30"/>
  </w:num>
  <w:num w:numId="17" w16cid:durableId="1344818634">
    <w:abstractNumId w:val="18"/>
  </w:num>
  <w:num w:numId="18" w16cid:durableId="451829054">
    <w:abstractNumId w:val="22"/>
  </w:num>
  <w:num w:numId="19" w16cid:durableId="456610263">
    <w:abstractNumId w:val="27"/>
  </w:num>
  <w:num w:numId="20" w16cid:durableId="953319272">
    <w:abstractNumId w:val="28"/>
  </w:num>
  <w:num w:numId="21" w16cid:durableId="753165853">
    <w:abstractNumId w:val="15"/>
  </w:num>
  <w:num w:numId="22" w16cid:durableId="367604438">
    <w:abstractNumId w:val="12"/>
  </w:num>
  <w:num w:numId="23" w16cid:durableId="1653101991">
    <w:abstractNumId w:val="9"/>
  </w:num>
  <w:num w:numId="24" w16cid:durableId="124010736">
    <w:abstractNumId w:val="7"/>
  </w:num>
  <w:num w:numId="25" w16cid:durableId="251547258">
    <w:abstractNumId w:val="6"/>
  </w:num>
  <w:num w:numId="26" w16cid:durableId="1609199190">
    <w:abstractNumId w:val="5"/>
  </w:num>
  <w:num w:numId="27" w16cid:durableId="890380489">
    <w:abstractNumId w:val="4"/>
  </w:num>
  <w:num w:numId="28" w16cid:durableId="1865822596">
    <w:abstractNumId w:val="8"/>
  </w:num>
  <w:num w:numId="29" w16cid:durableId="1792897214">
    <w:abstractNumId w:val="3"/>
  </w:num>
  <w:num w:numId="30" w16cid:durableId="1516917969">
    <w:abstractNumId w:val="2"/>
  </w:num>
  <w:num w:numId="31" w16cid:durableId="547500479">
    <w:abstractNumId w:val="1"/>
  </w:num>
  <w:num w:numId="32" w16cid:durableId="122868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DF"/>
    <w:rsid w:val="00023CD9"/>
    <w:rsid w:val="00030504"/>
    <w:rsid w:val="0006078A"/>
    <w:rsid w:val="00063B46"/>
    <w:rsid w:val="0007396A"/>
    <w:rsid w:val="00083F94"/>
    <w:rsid w:val="000860D6"/>
    <w:rsid w:val="000B0316"/>
    <w:rsid w:val="000B3CA9"/>
    <w:rsid w:val="000C6971"/>
    <w:rsid w:val="000E3608"/>
    <w:rsid w:val="00113FF6"/>
    <w:rsid w:val="0011713C"/>
    <w:rsid w:val="00124AAF"/>
    <w:rsid w:val="001509C8"/>
    <w:rsid w:val="00166B2E"/>
    <w:rsid w:val="00176955"/>
    <w:rsid w:val="001B375B"/>
    <w:rsid w:val="001C343D"/>
    <w:rsid w:val="001D0D9B"/>
    <w:rsid w:val="00205B7C"/>
    <w:rsid w:val="00206513"/>
    <w:rsid w:val="00215BA9"/>
    <w:rsid w:val="00222867"/>
    <w:rsid w:val="00230437"/>
    <w:rsid w:val="002323E9"/>
    <w:rsid w:val="002437D1"/>
    <w:rsid w:val="002475C2"/>
    <w:rsid w:val="002508BC"/>
    <w:rsid w:val="002823AB"/>
    <w:rsid w:val="00296E9D"/>
    <w:rsid w:val="002B3063"/>
    <w:rsid w:val="002B5EF9"/>
    <w:rsid w:val="002B7C7A"/>
    <w:rsid w:val="002C544A"/>
    <w:rsid w:val="002E0802"/>
    <w:rsid w:val="002E76F9"/>
    <w:rsid w:val="002F01AD"/>
    <w:rsid w:val="00315955"/>
    <w:rsid w:val="00322249"/>
    <w:rsid w:val="00326607"/>
    <w:rsid w:val="00371631"/>
    <w:rsid w:val="00376409"/>
    <w:rsid w:val="003956E8"/>
    <w:rsid w:val="003C32AB"/>
    <w:rsid w:val="003D093A"/>
    <w:rsid w:val="003D3936"/>
    <w:rsid w:val="003E6F97"/>
    <w:rsid w:val="00403FB7"/>
    <w:rsid w:val="0040779A"/>
    <w:rsid w:val="004221B5"/>
    <w:rsid w:val="00423EBE"/>
    <w:rsid w:val="00443F7C"/>
    <w:rsid w:val="00446342"/>
    <w:rsid w:val="00461BD5"/>
    <w:rsid w:val="00474CAE"/>
    <w:rsid w:val="004752FE"/>
    <w:rsid w:val="004A7B65"/>
    <w:rsid w:val="004B086C"/>
    <w:rsid w:val="004D70E5"/>
    <w:rsid w:val="004E2528"/>
    <w:rsid w:val="004E7F64"/>
    <w:rsid w:val="004F30D1"/>
    <w:rsid w:val="0051098F"/>
    <w:rsid w:val="00525E2F"/>
    <w:rsid w:val="005273B5"/>
    <w:rsid w:val="005343D3"/>
    <w:rsid w:val="005468B3"/>
    <w:rsid w:val="0057116A"/>
    <w:rsid w:val="00576DA9"/>
    <w:rsid w:val="00586686"/>
    <w:rsid w:val="005870B9"/>
    <w:rsid w:val="005959AB"/>
    <w:rsid w:val="005C5DED"/>
    <w:rsid w:val="005F2065"/>
    <w:rsid w:val="0061316D"/>
    <w:rsid w:val="006569A8"/>
    <w:rsid w:val="00661167"/>
    <w:rsid w:val="00662E84"/>
    <w:rsid w:val="006840FC"/>
    <w:rsid w:val="00687648"/>
    <w:rsid w:val="006C522F"/>
    <w:rsid w:val="006C6A7D"/>
    <w:rsid w:val="006D01BD"/>
    <w:rsid w:val="006D54B2"/>
    <w:rsid w:val="006D6E51"/>
    <w:rsid w:val="006F14A6"/>
    <w:rsid w:val="006F1C83"/>
    <w:rsid w:val="006F3A2E"/>
    <w:rsid w:val="00726150"/>
    <w:rsid w:val="0075227B"/>
    <w:rsid w:val="00765539"/>
    <w:rsid w:val="00775DBC"/>
    <w:rsid w:val="00795D9E"/>
    <w:rsid w:val="007C23E6"/>
    <w:rsid w:val="007F3A1D"/>
    <w:rsid w:val="007F610D"/>
    <w:rsid w:val="00807E7C"/>
    <w:rsid w:val="00816B14"/>
    <w:rsid w:val="0082215D"/>
    <w:rsid w:val="008318B7"/>
    <w:rsid w:val="00831C29"/>
    <w:rsid w:val="00831FE3"/>
    <w:rsid w:val="00834146"/>
    <w:rsid w:val="00873B5A"/>
    <w:rsid w:val="00886118"/>
    <w:rsid w:val="00890436"/>
    <w:rsid w:val="00890566"/>
    <w:rsid w:val="00894EBD"/>
    <w:rsid w:val="008976F0"/>
    <w:rsid w:val="008A2753"/>
    <w:rsid w:val="008A47E8"/>
    <w:rsid w:val="008B2674"/>
    <w:rsid w:val="008C2016"/>
    <w:rsid w:val="008F19AB"/>
    <w:rsid w:val="00903BE9"/>
    <w:rsid w:val="0094560E"/>
    <w:rsid w:val="00977F97"/>
    <w:rsid w:val="00987B07"/>
    <w:rsid w:val="009B4CD9"/>
    <w:rsid w:val="009C6B8D"/>
    <w:rsid w:val="00A01E76"/>
    <w:rsid w:val="00A04104"/>
    <w:rsid w:val="00A2069F"/>
    <w:rsid w:val="00A3255A"/>
    <w:rsid w:val="00A35331"/>
    <w:rsid w:val="00A574F6"/>
    <w:rsid w:val="00A60C6E"/>
    <w:rsid w:val="00A64B7B"/>
    <w:rsid w:val="00AA4CE3"/>
    <w:rsid w:val="00AA6403"/>
    <w:rsid w:val="00AA7DCE"/>
    <w:rsid w:val="00AB208F"/>
    <w:rsid w:val="00AD17ED"/>
    <w:rsid w:val="00AD2CF7"/>
    <w:rsid w:val="00AD6F35"/>
    <w:rsid w:val="00AE0BB3"/>
    <w:rsid w:val="00AE5C7D"/>
    <w:rsid w:val="00AF1776"/>
    <w:rsid w:val="00AF487C"/>
    <w:rsid w:val="00B0136F"/>
    <w:rsid w:val="00B04A8C"/>
    <w:rsid w:val="00B63C48"/>
    <w:rsid w:val="00B959D4"/>
    <w:rsid w:val="00BB5701"/>
    <w:rsid w:val="00BB6088"/>
    <w:rsid w:val="00BB766E"/>
    <w:rsid w:val="00BB782A"/>
    <w:rsid w:val="00BD1463"/>
    <w:rsid w:val="00BD38FC"/>
    <w:rsid w:val="00BE0F1B"/>
    <w:rsid w:val="00BE2085"/>
    <w:rsid w:val="00BF7866"/>
    <w:rsid w:val="00C40600"/>
    <w:rsid w:val="00C477B9"/>
    <w:rsid w:val="00C53753"/>
    <w:rsid w:val="00C564DE"/>
    <w:rsid w:val="00C839B6"/>
    <w:rsid w:val="00C92433"/>
    <w:rsid w:val="00CA4B89"/>
    <w:rsid w:val="00CB4773"/>
    <w:rsid w:val="00CC16A4"/>
    <w:rsid w:val="00CC1F62"/>
    <w:rsid w:val="00CC7426"/>
    <w:rsid w:val="00D02B32"/>
    <w:rsid w:val="00D04BDA"/>
    <w:rsid w:val="00D21CAB"/>
    <w:rsid w:val="00D33ABB"/>
    <w:rsid w:val="00D546B0"/>
    <w:rsid w:val="00D659F0"/>
    <w:rsid w:val="00D66CD2"/>
    <w:rsid w:val="00D77312"/>
    <w:rsid w:val="00D83A14"/>
    <w:rsid w:val="00D866A8"/>
    <w:rsid w:val="00D9208A"/>
    <w:rsid w:val="00D966CA"/>
    <w:rsid w:val="00D96FEA"/>
    <w:rsid w:val="00DB557D"/>
    <w:rsid w:val="00DC656B"/>
    <w:rsid w:val="00DD0F08"/>
    <w:rsid w:val="00DE5CF5"/>
    <w:rsid w:val="00DE6094"/>
    <w:rsid w:val="00E03287"/>
    <w:rsid w:val="00E0798E"/>
    <w:rsid w:val="00E11150"/>
    <w:rsid w:val="00E170DF"/>
    <w:rsid w:val="00E27B6C"/>
    <w:rsid w:val="00E34CBF"/>
    <w:rsid w:val="00E368A9"/>
    <w:rsid w:val="00E471E9"/>
    <w:rsid w:val="00E55121"/>
    <w:rsid w:val="00E70FA0"/>
    <w:rsid w:val="00E83C18"/>
    <w:rsid w:val="00E90F8A"/>
    <w:rsid w:val="00EA33C0"/>
    <w:rsid w:val="00EA4227"/>
    <w:rsid w:val="00ED1DCA"/>
    <w:rsid w:val="00ED2BF8"/>
    <w:rsid w:val="00EE4476"/>
    <w:rsid w:val="00EE4B9B"/>
    <w:rsid w:val="00EE67D8"/>
    <w:rsid w:val="00F13F05"/>
    <w:rsid w:val="00F145FC"/>
    <w:rsid w:val="00F171A9"/>
    <w:rsid w:val="00F25A86"/>
    <w:rsid w:val="00F30E45"/>
    <w:rsid w:val="00F3632C"/>
    <w:rsid w:val="00F36B69"/>
    <w:rsid w:val="00F373E5"/>
    <w:rsid w:val="00F51F2E"/>
    <w:rsid w:val="00F52D7A"/>
    <w:rsid w:val="00F65929"/>
    <w:rsid w:val="00F67B8B"/>
    <w:rsid w:val="00F801AB"/>
    <w:rsid w:val="00F8453F"/>
    <w:rsid w:val="00F926D3"/>
    <w:rsid w:val="00F92C7F"/>
    <w:rsid w:val="00FB1E60"/>
    <w:rsid w:val="00FB65CD"/>
    <w:rsid w:val="00FC2B5A"/>
    <w:rsid w:val="00FD35A5"/>
    <w:rsid w:val="00FE5128"/>
    <w:rsid w:val="00FE5FFC"/>
    <w:rsid w:val="00FF4B65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ACE924"/>
  <w15:docId w15:val="{D0E5CF78-C3A9-4543-8DD0-1A6EC716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6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17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E170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831F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831F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31F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31F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31F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31F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31FE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170DF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2"/>
    <w:link w:val="a5"/>
    <w:uiPriority w:val="99"/>
    <w:rsid w:val="00E170DF"/>
  </w:style>
  <w:style w:type="paragraph" w:styleId="a7">
    <w:name w:val="footer"/>
    <w:basedOn w:val="a1"/>
    <w:link w:val="a8"/>
    <w:uiPriority w:val="99"/>
    <w:unhideWhenUsed/>
    <w:rsid w:val="00E170DF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2"/>
    <w:link w:val="a7"/>
    <w:uiPriority w:val="99"/>
    <w:rsid w:val="00E170DF"/>
  </w:style>
  <w:style w:type="character" w:customStyle="1" w:styleId="10">
    <w:name w:val="标题 1 字符"/>
    <w:basedOn w:val="a2"/>
    <w:link w:val="1"/>
    <w:uiPriority w:val="9"/>
    <w:rsid w:val="00E17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Subtle Emphasis"/>
    <w:basedOn w:val="a2"/>
    <w:uiPriority w:val="19"/>
    <w:qFormat/>
    <w:rsid w:val="00E170DF"/>
    <w:rPr>
      <w:i/>
      <w:iCs/>
      <w:color w:val="404040" w:themeColor="text1" w:themeTint="BF"/>
    </w:rPr>
  </w:style>
  <w:style w:type="character" w:customStyle="1" w:styleId="22">
    <w:name w:val="标题 2 字符"/>
    <w:basedOn w:val="a2"/>
    <w:link w:val="21"/>
    <w:uiPriority w:val="9"/>
    <w:rsid w:val="00E17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1"/>
    <w:uiPriority w:val="34"/>
    <w:qFormat/>
    <w:rsid w:val="00E170DF"/>
    <w:pPr>
      <w:ind w:left="720"/>
      <w:contextualSpacing/>
    </w:pPr>
  </w:style>
  <w:style w:type="character" w:styleId="ab">
    <w:name w:val="Hyperlink"/>
    <w:uiPriority w:val="99"/>
    <w:unhideWhenUsed/>
    <w:rsid w:val="00230437"/>
    <w:rPr>
      <w:color w:val="0000FF"/>
      <w:u w:val="single"/>
    </w:rPr>
  </w:style>
  <w:style w:type="character" w:styleId="ac">
    <w:name w:val="page number"/>
    <w:basedOn w:val="a2"/>
    <w:uiPriority w:val="99"/>
    <w:semiHidden/>
    <w:unhideWhenUsed/>
    <w:rsid w:val="00230437"/>
  </w:style>
  <w:style w:type="character" w:styleId="ad">
    <w:name w:val="FollowedHyperlink"/>
    <w:basedOn w:val="a2"/>
    <w:uiPriority w:val="99"/>
    <w:semiHidden/>
    <w:unhideWhenUsed/>
    <w:rsid w:val="002C544A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D659F0"/>
    <w:rPr>
      <w:sz w:val="16"/>
      <w:szCs w:val="16"/>
    </w:rPr>
  </w:style>
  <w:style w:type="paragraph" w:styleId="af">
    <w:name w:val="annotation text"/>
    <w:basedOn w:val="a1"/>
    <w:link w:val="af0"/>
    <w:uiPriority w:val="99"/>
    <w:unhideWhenUsed/>
    <w:rsid w:val="00D659F0"/>
    <w:rPr>
      <w:sz w:val="20"/>
      <w:szCs w:val="20"/>
    </w:rPr>
  </w:style>
  <w:style w:type="character" w:customStyle="1" w:styleId="af0">
    <w:name w:val="批注文字 字符"/>
    <w:basedOn w:val="a2"/>
    <w:link w:val="af"/>
    <w:uiPriority w:val="99"/>
    <w:rsid w:val="00D659F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659F0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659F0"/>
    <w:rPr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D659F0"/>
    <w:rPr>
      <w:rFonts w:ascii="Tahoma" w:hAnsi="Tahoma" w:cs="Tahoma"/>
      <w:sz w:val="16"/>
      <w:szCs w:val="16"/>
    </w:rPr>
  </w:style>
  <w:style w:type="character" w:customStyle="1" w:styleId="af4">
    <w:name w:val="批注框文本 字符"/>
    <w:basedOn w:val="a2"/>
    <w:link w:val="af3"/>
    <w:uiPriority w:val="99"/>
    <w:semiHidden/>
    <w:rsid w:val="00D659F0"/>
    <w:rPr>
      <w:rFonts w:ascii="Tahoma" w:hAnsi="Tahoma" w:cs="Tahoma"/>
      <w:sz w:val="16"/>
      <w:szCs w:val="16"/>
    </w:rPr>
  </w:style>
  <w:style w:type="character" w:styleId="af5">
    <w:name w:val="Unresolved Mention"/>
    <w:basedOn w:val="a2"/>
    <w:uiPriority w:val="99"/>
    <w:semiHidden/>
    <w:unhideWhenUsed/>
    <w:rsid w:val="00AD6F35"/>
    <w:rPr>
      <w:color w:val="605E5C"/>
      <w:shd w:val="clear" w:color="auto" w:fill="E1DFDD"/>
    </w:rPr>
  </w:style>
  <w:style w:type="paragraph" w:styleId="af6">
    <w:name w:val="Revision"/>
    <w:hidden/>
    <w:uiPriority w:val="99"/>
    <w:semiHidden/>
    <w:rsid w:val="00030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7">
    <w:name w:val="Bibliography"/>
    <w:basedOn w:val="a1"/>
    <w:next w:val="a1"/>
    <w:uiPriority w:val="37"/>
    <w:semiHidden/>
    <w:unhideWhenUsed/>
    <w:rsid w:val="00831FE3"/>
  </w:style>
  <w:style w:type="paragraph" w:styleId="af8">
    <w:name w:val="Block Text"/>
    <w:basedOn w:val="a1"/>
    <w:uiPriority w:val="99"/>
    <w:semiHidden/>
    <w:unhideWhenUsed/>
    <w:rsid w:val="00831FE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af9">
    <w:name w:val="Body Text"/>
    <w:basedOn w:val="a1"/>
    <w:link w:val="afa"/>
    <w:uiPriority w:val="99"/>
    <w:semiHidden/>
    <w:unhideWhenUsed/>
    <w:rsid w:val="00831FE3"/>
    <w:pPr>
      <w:spacing w:after="120"/>
    </w:pPr>
  </w:style>
  <w:style w:type="character" w:customStyle="1" w:styleId="afa">
    <w:name w:val="正文文本 字符"/>
    <w:basedOn w:val="a2"/>
    <w:link w:val="af9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3">
    <w:name w:val="Body Text 2"/>
    <w:basedOn w:val="a1"/>
    <w:link w:val="24"/>
    <w:uiPriority w:val="99"/>
    <w:semiHidden/>
    <w:unhideWhenUsed/>
    <w:rsid w:val="00831FE3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33">
    <w:name w:val="Body Text 3"/>
    <w:basedOn w:val="a1"/>
    <w:link w:val="34"/>
    <w:uiPriority w:val="99"/>
    <w:semiHidden/>
    <w:unhideWhenUsed/>
    <w:rsid w:val="00831FE3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831FE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afb">
    <w:name w:val="Body Text First Indent"/>
    <w:basedOn w:val="af9"/>
    <w:link w:val="afc"/>
    <w:uiPriority w:val="99"/>
    <w:semiHidden/>
    <w:unhideWhenUsed/>
    <w:rsid w:val="00831FE3"/>
    <w:pPr>
      <w:spacing w:after="0"/>
      <w:ind w:firstLine="360"/>
    </w:pPr>
  </w:style>
  <w:style w:type="character" w:customStyle="1" w:styleId="afc">
    <w:name w:val="正文文本首行缩进 字符"/>
    <w:basedOn w:val="afa"/>
    <w:link w:val="afb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d">
    <w:name w:val="Body Text Indent"/>
    <w:basedOn w:val="a1"/>
    <w:link w:val="afe"/>
    <w:uiPriority w:val="99"/>
    <w:semiHidden/>
    <w:unhideWhenUsed/>
    <w:rsid w:val="00831FE3"/>
    <w:pPr>
      <w:spacing w:after="120"/>
      <w:ind w:left="360"/>
    </w:pPr>
  </w:style>
  <w:style w:type="character" w:customStyle="1" w:styleId="afe">
    <w:name w:val="正文文本缩进 字符"/>
    <w:basedOn w:val="a2"/>
    <w:link w:val="afd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5">
    <w:name w:val="Body Text First Indent 2"/>
    <w:basedOn w:val="afd"/>
    <w:link w:val="26"/>
    <w:uiPriority w:val="99"/>
    <w:semiHidden/>
    <w:unhideWhenUsed/>
    <w:rsid w:val="00831FE3"/>
    <w:pPr>
      <w:spacing w:after="0"/>
      <w:ind w:firstLine="360"/>
    </w:pPr>
  </w:style>
  <w:style w:type="character" w:customStyle="1" w:styleId="26">
    <w:name w:val="正文文本首行缩进 2 字符"/>
    <w:basedOn w:val="afe"/>
    <w:link w:val="25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7">
    <w:name w:val="Body Text Indent 2"/>
    <w:basedOn w:val="a1"/>
    <w:link w:val="28"/>
    <w:uiPriority w:val="99"/>
    <w:semiHidden/>
    <w:unhideWhenUsed/>
    <w:rsid w:val="00831FE3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35">
    <w:name w:val="Body Text Indent 3"/>
    <w:basedOn w:val="a1"/>
    <w:link w:val="36"/>
    <w:uiPriority w:val="99"/>
    <w:semiHidden/>
    <w:unhideWhenUsed/>
    <w:rsid w:val="00831FE3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831FE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aff">
    <w:name w:val="caption"/>
    <w:basedOn w:val="a1"/>
    <w:next w:val="a1"/>
    <w:uiPriority w:val="35"/>
    <w:semiHidden/>
    <w:unhideWhenUsed/>
    <w:qFormat/>
    <w:rsid w:val="00831FE3"/>
    <w:pPr>
      <w:spacing w:after="200"/>
    </w:pPr>
    <w:rPr>
      <w:i/>
      <w:iCs/>
      <w:color w:val="44546A" w:themeColor="text2"/>
      <w:sz w:val="18"/>
      <w:szCs w:val="18"/>
    </w:rPr>
  </w:style>
  <w:style w:type="paragraph" w:styleId="aff0">
    <w:name w:val="Closing"/>
    <w:basedOn w:val="a1"/>
    <w:link w:val="aff1"/>
    <w:uiPriority w:val="99"/>
    <w:semiHidden/>
    <w:unhideWhenUsed/>
    <w:rsid w:val="00831FE3"/>
    <w:pPr>
      <w:ind w:left="4320"/>
    </w:pPr>
  </w:style>
  <w:style w:type="character" w:customStyle="1" w:styleId="aff1">
    <w:name w:val="结束语 字符"/>
    <w:basedOn w:val="a2"/>
    <w:link w:val="aff0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2">
    <w:name w:val="Date"/>
    <w:basedOn w:val="a1"/>
    <w:next w:val="a1"/>
    <w:link w:val="aff3"/>
    <w:uiPriority w:val="99"/>
    <w:semiHidden/>
    <w:unhideWhenUsed/>
    <w:rsid w:val="00831FE3"/>
  </w:style>
  <w:style w:type="character" w:customStyle="1" w:styleId="aff3">
    <w:name w:val="日期 字符"/>
    <w:basedOn w:val="a2"/>
    <w:link w:val="aff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4">
    <w:name w:val="Document Map"/>
    <w:basedOn w:val="a1"/>
    <w:link w:val="aff5"/>
    <w:uiPriority w:val="99"/>
    <w:semiHidden/>
    <w:unhideWhenUsed/>
    <w:rsid w:val="00831FE3"/>
    <w:rPr>
      <w:rFonts w:ascii="Segoe UI" w:hAnsi="Segoe UI" w:cs="Segoe UI"/>
      <w:sz w:val="16"/>
      <w:szCs w:val="16"/>
    </w:rPr>
  </w:style>
  <w:style w:type="character" w:customStyle="1" w:styleId="aff5">
    <w:name w:val="文档结构图 字符"/>
    <w:basedOn w:val="a2"/>
    <w:link w:val="aff4"/>
    <w:uiPriority w:val="99"/>
    <w:semiHidden/>
    <w:rsid w:val="00831FE3"/>
    <w:rPr>
      <w:rFonts w:ascii="Segoe UI" w:eastAsia="Times New Roman" w:hAnsi="Segoe UI" w:cs="Segoe UI"/>
      <w:sz w:val="16"/>
      <w:szCs w:val="16"/>
      <w:lang w:eastAsia="en-US"/>
    </w:rPr>
  </w:style>
  <w:style w:type="paragraph" w:styleId="aff6">
    <w:name w:val="E-mail Signature"/>
    <w:basedOn w:val="a1"/>
    <w:link w:val="aff7"/>
    <w:uiPriority w:val="99"/>
    <w:semiHidden/>
    <w:unhideWhenUsed/>
    <w:rsid w:val="00831FE3"/>
  </w:style>
  <w:style w:type="character" w:customStyle="1" w:styleId="aff7">
    <w:name w:val="电子邮件签名 字符"/>
    <w:basedOn w:val="a2"/>
    <w:link w:val="aff6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8">
    <w:name w:val="endnote text"/>
    <w:basedOn w:val="a1"/>
    <w:link w:val="aff9"/>
    <w:uiPriority w:val="99"/>
    <w:semiHidden/>
    <w:unhideWhenUsed/>
    <w:rsid w:val="00831FE3"/>
    <w:rPr>
      <w:sz w:val="20"/>
      <w:szCs w:val="20"/>
    </w:rPr>
  </w:style>
  <w:style w:type="character" w:customStyle="1" w:styleId="aff9">
    <w:name w:val="尾注文本 字符"/>
    <w:basedOn w:val="a2"/>
    <w:link w:val="aff8"/>
    <w:uiPriority w:val="99"/>
    <w:semiHidden/>
    <w:rsid w:val="00831FE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a">
    <w:name w:val="envelope address"/>
    <w:basedOn w:val="a1"/>
    <w:uiPriority w:val="99"/>
    <w:semiHidden/>
    <w:unhideWhenUsed/>
    <w:rsid w:val="00831F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b">
    <w:name w:val="envelope return"/>
    <w:basedOn w:val="a1"/>
    <w:uiPriority w:val="99"/>
    <w:semiHidden/>
    <w:unhideWhenUsed/>
    <w:rsid w:val="00831FE3"/>
    <w:rPr>
      <w:rFonts w:asciiTheme="majorHAnsi" w:eastAsiaTheme="majorEastAsia" w:hAnsiTheme="majorHAnsi" w:cstheme="majorBidi"/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831FE3"/>
    <w:rPr>
      <w:sz w:val="20"/>
      <w:szCs w:val="20"/>
    </w:rPr>
  </w:style>
  <w:style w:type="character" w:customStyle="1" w:styleId="affd">
    <w:name w:val="脚注文本 字符"/>
    <w:basedOn w:val="a2"/>
    <w:link w:val="affc"/>
    <w:uiPriority w:val="99"/>
    <w:semiHidden/>
    <w:rsid w:val="00831FE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32">
    <w:name w:val="标题 3 字符"/>
    <w:basedOn w:val="a2"/>
    <w:link w:val="31"/>
    <w:uiPriority w:val="9"/>
    <w:semiHidden/>
    <w:rsid w:val="0083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2">
    <w:name w:val="标题 4 字符"/>
    <w:basedOn w:val="a2"/>
    <w:link w:val="41"/>
    <w:uiPriority w:val="9"/>
    <w:semiHidden/>
    <w:rsid w:val="00831FE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customStyle="1" w:styleId="52">
    <w:name w:val="标题 5 字符"/>
    <w:basedOn w:val="a2"/>
    <w:link w:val="51"/>
    <w:uiPriority w:val="9"/>
    <w:semiHidden/>
    <w:rsid w:val="00831FE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2"/>
    <w:link w:val="6"/>
    <w:uiPriority w:val="9"/>
    <w:semiHidden/>
    <w:rsid w:val="0083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70">
    <w:name w:val="标题 7 字符"/>
    <w:basedOn w:val="a2"/>
    <w:link w:val="7"/>
    <w:uiPriority w:val="9"/>
    <w:semiHidden/>
    <w:rsid w:val="00831FE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80">
    <w:name w:val="标题 8 字符"/>
    <w:basedOn w:val="a2"/>
    <w:link w:val="8"/>
    <w:uiPriority w:val="9"/>
    <w:semiHidden/>
    <w:rsid w:val="00831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标题 9 字符"/>
    <w:basedOn w:val="a2"/>
    <w:link w:val="9"/>
    <w:uiPriority w:val="9"/>
    <w:semiHidden/>
    <w:rsid w:val="00831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">
    <w:name w:val="HTML Address"/>
    <w:basedOn w:val="a1"/>
    <w:link w:val="HTML0"/>
    <w:uiPriority w:val="99"/>
    <w:semiHidden/>
    <w:unhideWhenUsed/>
    <w:rsid w:val="00831FE3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831FE3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uiPriority w:val="99"/>
    <w:semiHidden/>
    <w:unhideWhenUsed/>
    <w:rsid w:val="00831FE3"/>
    <w:rPr>
      <w:rFonts w:ascii="Consolas" w:hAnsi="Consolas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831FE3"/>
    <w:rPr>
      <w:rFonts w:ascii="Consolas" w:eastAsia="Times New Roman" w:hAnsi="Consolas" w:cs="Times New Roman"/>
      <w:sz w:val="20"/>
      <w:szCs w:val="20"/>
      <w:lang w:eastAsia="en-US"/>
    </w:rPr>
  </w:style>
  <w:style w:type="paragraph" w:styleId="11">
    <w:name w:val="index 1"/>
    <w:basedOn w:val="a1"/>
    <w:next w:val="a1"/>
    <w:autoRedefine/>
    <w:uiPriority w:val="99"/>
    <w:semiHidden/>
    <w:unhideWhenUsed/>
    <w:rsid w:val="00831FE3"/>
    <w:pPr>
      <w:ind w:left="240" w:hanging="240"/>
    </w:pPr>
  </w:style>
  <w:style w:type="paragraph" w:styleId="29">
    <w:name w:val="index 2"/>
    <w:basedOn w:val="a1"/>
    <w:next w:val="a1"/>
    <w:autoRedefine/>
    <w:uiPriority w:val="99"/>
    <w:semiHidden/>
    <w:unhideWhenUsed/>
    <w:rsid w:val="00831FE3"/>
    <w:pPr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831FE3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831FE3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831FE3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831FE3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831FE3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831FE3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831FE3"/>
    <w:pPr>
      <w:ind w:left="2160" w:hanging="240"/>
    </w:pPr>
  </w:style>
  <w:style w:type="paragraph" w:styleId="affe">
    <w:name w:val="index heading"/>
    <w:basedOn w:val="a1"/>
    <w:next w:val="11"/>
    <w:uiPriority w:val="99"/>
    <w:semiHidden/>
    <w:unhideWhenUsed/>
    <w:rsid w:val="00831FE3"/>
    <w:rPr>
      <w:rFonts w:asciiTheme="majorHAnsi" w:eastAsiaTheme="majorEastAsia" w:hAnsiTheme="majorHAnsi" w:cstheme="majorBidi"/>
      <w:b/>
      <w:bCs/>
    </w:rPr>
  </w:style>
  <w:style w:type="paragraph" w:styleId="afff">
    <w:name w:val="Intense Quote"/>
    <w:basedOn w:val="a1"/>
    <w:next w:val="a1"/>
    <w:link w:val="afff0"/>
    <w:uiPriority w:val="30"/>
    <w:qFormat/>
    <w:rsid w:val="00831F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0">
    <w:name w:val="明显引用 字符"/>
    <w:basedOn w:val="a2"/>
    <w:link w:val="afff"/>
    <w:uiPriority w:val="30"/>
    <w:rsid w:val="00831FE3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en-US"/>
    </w:rPr>
  </w:style>
  <w:style w:type="paragraph" w:styleId="afff1">
    <w:name w:val="List"/>
    <w:basedOn w:val="a1"/>
    <w:uiPriority w:val="99"/>
    <w:semiHidden/>
    <w:unhideWhenUsed/>
    <w:rsid w:val="00831FE3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831FE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31FE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31FE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31FE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31FE3"/>
    <w:pPr>
      <w:numPr>
        <w:numId w:val="2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31FE3"/>
    <w:pPr>
      <w:numPr>
        <w:numId w:val="2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31FE3"/>
    <w:pPr>
      <w:numPr>
        <w:numId w:val="2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31FE3"/>
    <w:pPr>
      <w:numPr>
        <w:numId w:val="2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31FE3"/>
    <w:pPr>
      <w:numPr>
        <w:numId w:val="27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831FE3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831FE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31FE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31FE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31FE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31FE3"/>
    <w:pPr>
      <w:numPr>
        <w:numId w:val="2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31FE3"/>
    <w:pPr>
      <w:numPr>
        <w:numId w:val="2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31FE3"/>
    <w:pPr>
      <w:numPr>
        <w:numId w:val="3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31FE3"/>
    <w:pPr>
      <w:numPr>
        <w:numId w:val="3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31FE3"/>
    <w:pPr>
      <w:numPr>
        <w:numId w:val="32"/>
      </w:numPr>
      <w:contextualSpacing/>
    </w:pPr>
  </w:style>
  <w:style w:type="paragraph" w:styleId="afff3">
    <w:name w:val="macro"/>
    <w:link w:val="afff4"/>
    <w:uiPriority w:val="99"/>
    <w:semiHidden/>
    <w:unhideWhenUsed/>
    <w:rsid w:val="00831F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afff4">
    <w:name w:val="宏文本 字符"/>
    <w:basedOn w:val="a2"/>
    <w:link w:val="afff3"/>
    <w:uiPriority w:val="99"/>
    <w:semiHidden/>
    <w:rsid w:val="00831FE3"/>
    <w:rPr>
      <w:rFonts w:ascii="Consolas" w:eastAsia="Times New Roman" w:hAnsi="Consolas" w:cs="Times New Roman"/>
      <w:sz w:val="20"/>
      <w:szCs w:val="20"/>
      <w:lang w:eastAsia="en-US"/>
    </w:rPr>
  </w:style>
  <w:style w:type="paragraph" w:styleId="afff5">
    <w:name w:val="Message Header"/>
    <w:basedOn w:val="a1"/>
    <w:link w:val="afff6"/>
    <w:uiPriority w:val="99"/>
    <w:semiHidden/>
    <w:unhideWhenUsed/>
    <w:rsid w:val="00831F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semiHidden/>
    <w:rsid w:val="00831FE3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afff7">
    <w:name w:val="No Spacing"/>
    <w:uiPriority w:val="1"/>
    <w:qFormat/>
    <w:rsid w:val="00831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f8">
    <w:name w:val="Normal (Web)"/>
    <w:basedOn w:val="a1"/>
    <w:uiPriority w:val="99"/>
    <w:semiHidden/>
    <w:unhideWhenUsed/>
    <w:rsid w:val="00831FE3"/>
  </w:style>
  <w:style w:type="paragraph" w:styleId="afff9">
    <w:name w:val="Normal Indent"/>
    <w:basedOn w:val="a1"/>
    <w:uiPriority w:val="99"/>
    <w:semiHidden/>
    <w:unhideWhenUsed/>
    <w:rsid w:val="00831FE3"/>
    <w:pPr>
      <w:ind w:left="720"/>
    </w:pPr>
  </w:style>
  <w:style w:type="paragraph" w:styleId="afffa">
    <w:name w:val="Note Heading"/>
    <w:basedOn w:val="a1"/>
    <w:next w:val="a1"/>
    <w:link w:val="afffb"/>
    <w:uiPriority w:val="99"/>
    <w:semiHidden/>
    <w:unhideWhenUsed/>
    <w:rsid w:val="00831FE3"/>
  </w:style>
  <w:style w:type="character" w:customStyle="1" w:styleId="afffb">
    <w:name w:val="注释标题 字符"/>
    <w:basedOn w:val="a2"/>
    <w:link w:val="afffa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fc">
    <w:name w:val="Plain Text"/>
    <w:basedOn w:val="a1"/>
    <w:link w:val="afffd"/>
    <w:uiPriority w:val="99"/>
    <w:semiHidden/>
    <w:unhideWhenUsed/>
    <w:rsid w:val="00831FE3"/>
    <w:rPr>
      <w:rFonts w:ascii="Consolas" w:hAnsi="Consolas"/>
      <w:sz w:val="21"/>
      <w:szCs w:val="21"/>
    </w:rPr>
  </w:style>
  <w:style w:type="character" w:customStyle="1" w:styleId="afffd">
    <w:name w:val="纯文本 字符"/>
    <w:basedOn w:val="a2"/>
    <w:link w:val="afffc"/>
    <w:uiPriority w:val="99"/>
    <w:semiHidden/>
    <w:rsid w:val="00831FE3"/>
    <w:rPr>
      <w:rFonts w:ascii="Consolas" w:eastAsia="Times New Roman" w:hAnsi="Consolas" w:cs="Times New Roman"/>
      <w:sz w:val="21"/>
      <w:szCs w:val="21"/>
      <w:lang w:eastAsia="en-US"/>
    </w:rPr>
  </w:style>
  <w:style w:type="paragraph" w:styleId="afffe">
    <w:name w:val="Quote"/>
    <w:basedOn w:val="a1"/>
    <w:next w:val="a1"/>
    <w:link w:val="affff"/>
    <w:uiPriority w:val="29"/>
    <w:qFormat/>
    <w:rsid w:val="00831F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">
    <w:name w:val="引用 字符"/>
    <w:basedOn w:val="a2"/>
    <w:link w:val="afffe"/>
    <w:uiPriority w:val="29"/>
    <w:rsid w:val="00831FE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paragraph" w:styleId="affff0">
    <w:name w:val="Salutation"/>
    <w:basedOn w:val="a1"/>
    <w:next w:val="a1"/>
    <w:link w:val="affff1"/>
    <w:uiPriority w:val="99"/>
    <w:semiHidden/>
    <w:unhideWhenUsed/>
    <w:rsid w:val="00831FE3"/>
  </w:style>
  <w:style w:type="character" w:customStyle="1" w:styleId="affff1">
    <w:name w:val="称呼 字符"/>
    <w:basedOn w:val="a2"/>
    <w:link w:val="affff0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ff2">
    <w:name w:val="Signature"/>
    <w:basedOn w:val="a1"/>
    <w:link w:val="affff3"/>
    <w:uiPriority w:val="99"/>
    <w:semiHidden/>
    <w:unhideWhenUsed/>
    <w:rsid w:val="00831FE3"/>
    <w:pPr>
      <w:ind w:left="4320"/>
    </w:pPr>
  </w:style>
  <w:style w:type="character" w:customStyle="1" w:styleId="affff3">
    <w:name w:val="签名 字符"/>
    <w:basedOn w:val="a2"/>
    <w:link w:val="affff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fff4">
    <w:name w:val="Subtitle"/>
    <w:basedOn w:val="a1"/>
    <w:next w:val="a1"/>
    <w:link w:val="affff5"/>
    <w:uiPriority w:val="11"/>
    <w:qFormat/>
    <w:rsid w:val="00831F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5">
    <w:name w:val="副标题 字符"/>
    <w:basedOn w:val="a2"/>
    <w:link w:val="affff4"/>
    <w:uiPriority w:val="11"/>
    <w:rsid w:val="00831FE3"/>
    <w:rPr>
      <w:color w:val="5A5A5A" w:themeColor="text1" w:themeTint="A5"/>
      <w:spacing w:val="15"/>
      <w:lang w:eastAsia="en-US"/>
    </w:rPr>
  </w:style>
  <w:style w:type="paragraph" w:styleId="affff6">
    <w:name w:val="table of authorities"/>
    <w:basedOn w:val="a1"/>
    <w:next w:val="a1"/>
    <w:uiPriority w:val="99"/>
    <w:semiHidden/>
    <w:unhideWhenUsed/>
    <w:rsid w:val="00831FE3"/>
    <w:pPr>
      <w:ind w:left="240" w:hanging="240"/>
    </w:pPr>
  </w:style>
  <w:style w:type="paragraph" w:styleId="affff7">
    <w:name w:val="table of figures"/>
    <w:basedOn w:val="a1"/>
    <w:next w:val="a1"/>
    <w:uiPriority w:val="99"/>
    <w:semiHidden/>
    <w:unhideWhenUsed/>
    <w:rsid w:val="00831FE3"/>
  </w:style>
  <w:style w:type="paragraph" w:styleId="affff8">
    <w:name w:val="Title"/>
    <w:basedOn w:val="a1"/>
    <w:next w:val="a1"/>
    <w:link w:val="affff9"/>
    <w:uiPriority w:val="10"/>
    <w:qFormat/>
    <w:rsid w:val="00831F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9">
    <w:name w:val="标题 字符"/>
    <w:basedOn w:val="a2"/>
    <w:link w:val="affff8"/>
    <w:uiPriority w:val="10"/>
    <w:rsid w:val="00831FE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ffa">
    <w:name w:val="toa heading"/>
    <w:basedOn w:val="a1"/>
    <w:next w:val="a1"/>
    <w:uiPriority w:val="99"/>
    <w:semiHidden/>
    <w:unhideWhenUsed/>
    <w:rsid w:val="00831F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1"/>
    <w:next w:val="a1"/>
    <w:autoRedefine/>
    <w:uiPriority w:val="39"/>
    <w:semiHidden/>
    <w:unhideWhenUsed/>
    <w:rsid w:val="00831FE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31FE3"/>
    <w:pPr>
      <w:spacing w:after="100"/>
      <w:ind w:left="240"/>
    </w:pPr>
  </w:style>
  <w:style w:type="paragraph" w:styleId="TOC3">
    <w:name w:val="toc 3"/>
    <w:basedOn w:val="a1"/>
    <w:next w:val="a1"/>
    <w:autoRedefine/>
    <w:uiPriority w:val="39"/>
    <w:semiHidden/>
    <w:unhideWhenUsed/>
    <w:rsid w:val="00831FE3"/>
    <w:pPr>
      <w:spacing w:after="100"/>
      <w:ind w:left="480"/>
    </w:pPr>
  </w:style>
  <w:style w:type="paragraph" w:styleId="TOC4">
    <w:name w:val="toc 4"/>
    <w:basedOn w:val="a1"/>
    <w:next w:val="a1"/>
    <w:autoRedefine/>
    <w:uiPriority w:val="39"/>
    <w:semiHidden/>
    <w:unhideWhenUsed/>
    <w:rsid w:val="00831FE3"/>
    <w:pPr>
      <w:spacing w:after="100"/>
      <w:ind w:left="720"/>
    </w:pPr>
  </w:style>
  <w:style w:type="paragraph" w:styleId="TOC5">
    <w:name w:val="toc 5"/>
    <w:basedOn w:val="a1"/>
    <w:next w:val="a1"/>
    <w:autoRedefine/>
    <w:uiPriority w:val="39"/>
    <w:semiHidden/>
    <w:unhideWhenUsed/>
    <w:rsid w:val="00831FE3"/>
    <w:pPr>
      <w:spacing w:after="100"/>
      <w:ind w:left="960"/>
    </w:pPr>
  </w:style>
  <w:style w:type="paragraph" w:styleId="TOC6">
    <w:name w:val="toc 6"/>
    <w:basedOn w:val="a1"/>
    <w:next w:val="a1"/>
    <w:autoRedefine/>
    <w:uiPriority w:val="39"/>
    <w:semiHidden/>
    <w:unhideWhenUsed/>
    <w:rsid w:val="00831FE3"/>
    <w:pPr>
      <w:spacing w:after="100"/>
      <w:ind w:left="12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31FE3"/>
    <w:pPr>
      <w:spacing w:after="100"/>
      <w:ind w:left="1440"/>
    </w:pPr>
  </w:style>
  <w:style w:type="paragraph" w:styleId="TOC8">
    <w:name w:val="toc 8"/>
    <w:basedOn w:val="a1"/>
    <w:next w:val="a1"/>
    <w:autoRedefine/>
    <w:uiPriority w:val="39"/>
    <w:semiHidden/>
    <w:unhideWhenUsed/>
    <w:rsid w:val="00831FE3"/>
    <w:pPr>
      <w:spacing w:after="100"/>
      <w:ind w:left="1680"/>
    </w:pPr>
  </w:style>
  <w:style w:type="paragraph" w:styleId="TOC9">
    <w:name w:val="toc 9"/>
    <w:basedOn w:val="a1"/>
    <w:next w:val="a1"/>
    <w:autoRedefine/>
    <w:uiPriority w:val="39"/>
    <w:semiHidden/>
    <w:unhideWhenUsed/>
    <w:rsid w:val="00831FE3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831F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totalenergy/data/monthly/" TargetMode="External"/><Relationship Id="rId13" Type="http://schemas.openxmlformats.org/officeDocument/2006/relationships/hyperlink" Target="https://en.wikipedia.org/wiki/Propane" TargetMode="External"/><Relationship Id="rId18" Type="http://schemas.openxmlformats.org/officeDocument/2006/relationships/hyperlink" Target="https://www.engineeringtoolbox.com/fuels-higher-calorific-values-d_169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times.com/environment/story/2019-09-12/interior-finalizes-plan-to-open-alaskas-arctic-national-wildlife-refuge-to-oil-drill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ia.gov/totalenergy/data/browser/xls.php?tbl=T03.05&amp;freq=m" TargetMode="External"/><Relationship Id="rId17" Type="http://schemas.openxmlformats.org/officeDocument/2006/relationships/hyperlink" Target="https://en.wikipedia.org/wiki/Pentan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opane" TargetMode="External"/><Relationship Id="rId20" Type="http://schemas.openxmlformats.org/officeDocument/2006/relationships/hyperlink" Target="https://pubs.usgs.gov/fs/fs-0028-01/fs-0028-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b.ornl.gov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opan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ia.gov/totalenergy/data/monthly/" TargetMode="External"/><Relationship Id="rId19" Type="http://schemas.openxmlformats.org/officeDocument/2006/relationships/hyperlink" Target="https://en.wikipedia.org/wiki/Propa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totalenergy/data/browser/xls.php?tbl=T07.06&amp;freq=m" TargetMode="External"/><Relationship Id="rId14" Type="http://schemas.openxmlformats.org/officeDocument/2006/relationships/hyperlink" Target="https://www.engineeringtoolbox.com/fuels-higher-calorific-values-d_169.html" TargetMode="External"/><Relationship Id="rId22" Type="http://schemas.openxmlformats.org/officeDocument/2006/relationships/hyperlink" Target="https://www.eia.gov/outlooks/aeo/data/brows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E32D4-47C3-4F8B-95BD-A37B5F4D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Kely Markley</dc:creator>
  <cp:lastModifiedBy>Jiahui Chen</cp:lastModifiedBy>
  <cp:revision>2</cp:revision>
  <cp:lastPrinted>2024-09-12T13:21:00Z</cp:lastPrinted>
  <dcterms:created xsi:type="dcterms:W3CDTF">2024-09-12T13:22:00Z</dcterms:created>
  <dcterms:modified xsi:type="dcterms:W3CDTF">2024-09-12T13:22:00Z</dcterms:modified>
</cp:coreProperties>
</file>